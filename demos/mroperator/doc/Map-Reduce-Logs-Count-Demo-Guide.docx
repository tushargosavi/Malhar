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E51" w:rsidRDefault="002B5E51" w:rsidP="002B5E51">
      <w:pPr>
        <w:pStyle w:val="Title"/>
        <w:jc w:val="center"/>
      </w:pPr>
      <w:bookmarkStart w:id="0" w:name="_GoBack"/>
      <w:bookmarkEnd w:id="0"/>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2B5E51" w:rsidRDefault="002B5E51" w:rsidP="002B5E51">
      <w:pPr>
        <w:pStyle w:val="Title"/>
        <w:jc w:val="center"/>
      </w:pPr>
    </w:p>
    <w:p w:rsidR="00E66B2F" w:rsidRDefault="00904CEF" w:rsidP="000B4DF3">
      <w:pPr>
        <w:pStyle w:val="Title"/>
        <w:jc w:val="center"/>
      </w:pPr>
      <w:r>
        <w:t xml:space="preserve">Map-Reduce based </w:t>
      </w:r>
      <w:r w:rsidR="00C56505">
        <w:t xml:space="preserve">Hourly </w:t>
      </w:r>
      <w:r w:rsidR="00F449C4">
        <w:t>Logs Count</w:t>
      </w:r>
    </w:p>
    <w:p w:rsidR="002B5E51" w:rsidRDefault="00F32AA4" w:rsidP="002B5E51">
      <w:pPr>
        <w:pStyle w:val="Title"/>
        <w:jc w:val="center"/>
      </w:pPr>
      <w:r>
        <w:t xml:space="preserve">Demo </w:t>
      </w:r>
      <w:r w:rsidR="006E1FC9">
        <w:t>Application</w:t>
      </w:r>
      <w:r w:rsidR="002B5E51">
        <w:t xml:space="preserve"> Guide</w:t>
      </w:r>
    </w:p>
    <w:p w:rsidR="002B5E51" w:rsidRDefault="002B5E51" w:rsidP="002B5E51">
      <w:pPr>
        <w:pStyle w:val="Subtitle"/>
        <w:jc w:val="center"/>
      </w:pPr>
      <w:r>
        <w:t xml:space="preserve">Version </w:t>
      </w:r>
      <w:r w:rsidR="00D13F35">
        <w:t>1.0</w:t>
      </w:r>
    </w:p>
    <w:p w:rsidR="0041438B" w:rsidRPr="0041438B" w:rsidRDefault="0041438B" w:rsidP="00401282">
      <w:pPr>
        <w:pStyle w:val="Subtitle"/>
        <w:jc w:val="center"/>
      </w:pPr>
      <w:r>
        <w:t>March-2014</w:t>
      </w:r>
    </w:p>
    <w:p w:rsidR="002B5E51" w:rsidRDefault="002B5E51" w:rsidP="002B5E51">
      <w:pPr>
        <w:pStyle w:val="Subtitle"/>
        <w:jc w:val="center"/>
        <w:rPr>
          <w:b/>
          <w:bCs/>
          <w:caps/>
          <w:sz w:val="20"/>
          <w:szCs w:val="20"/>
        </w:rPr>
      </w:pPr>
      <w:r>
        <w:br w:type="page"/>
      </w:r>
    </w:p>
    <w:p w:rsidR="00F33DE9" w:rsidRDefault="00DB3502">
      <w:pPr>
        <w:pStyle w:val="TOC1"/>
        <w:tabs>
          <w:tab w:val="right" w:leader="dot" w:pos="9350"/>
        </w:tabs>
        <w:rPr>
          <w:rFonts w:eastAsiaTheme="minorEastAsia"/>
          <w:b w:val="0"/>
          <w:bCs w:val="0"/>
          <w:caps w:val="0"/>
          <w:noProof/>
          <w:sz w:val="22"/>
          <w:szCs w:val="22"/>
        </w:rPr>
      </w:pPr>
      <w:r>
        <w:lastRenderedPageBreak/>
        <w:fldChar w:fldCharType="begin"/>
      </w:r>
      <w:r>
        <w:instrText xml:space="preserve"> TOC \o "1-5" \h \z \u </w:instrText>
      </w:r>
      <w:r>
        <w:fldChar w:fldCharType="separate"/>
      </w:r>
      <w:hyperlink w:anchor="_Toc382318170" w:history="1">
        <w:r w:rsidR="00F33DE9" w:rsidRPr="00B85A2F">
          <w:rPr>
            <w:rStyle w:val="Hyperlink"/>
            <w:noProof/>
          </w:rPr>
          <w:t>Introduction</w:t>
        </w:r>
        <w:r w:rsidR="00F33DE9">
          <w:rPr>
            <w:noProof/>
            <w:webHidden/>
          </w:rPr>
          <w:tab/>
        </w:r>
        <w:r w:rsidR="00F33DE9">
          <w:rPr>
            <w:noProof/>
            <w:webHidden/>
          </w:rPr>
          <w:fldChar w:fldCharType="begin"/>
        </w:r>
        <w:r w:rsidR="00F33DE9">
          <w:rPr>
            <w:noProof/>
            <w:webHidden/>
          </w:rPr>
          <w:instrText xml:space="preserve"> PAGEREF _Toc382318170 \h </w:instrText>
        </w:r>
        <w:r w:rsidR="00F33DE9">
          <w:rPr>
            <w:noProof/>
            <w:webHidden/>
          </w:rPr>
        </w:r>
        <w:r w:rsidR="00F33DE9">
          <w:rPr>
            <w:noProof/>
            <w:webHidden/>
          </w:rPr>
          <w:fldChar w:fldCharType="separate"/>
        </w:r>
        <w:r w:rsidR="00F33DE9">
          <w:rPr>
            <w:noProof/>
            <w:webHidden/>
          </w:rPr>
          <w:t>3</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1" w:history="1">
        <w:r w:rsidR="00F33DE9" w:rsidRPr="00B85A2F">
          <w:rPr>
            <w:rStyle w:val="Hyperlink"/>
            <w:noProof/>
          </w:rPr>
          <w:t>Inputting Data Files</w:t>
        </w:r>
        <w:r w:rsidR="00F33DE9">
          <w:rPr>
            <w:noProof/>
            <w:webHidden/>
          </w:rPr>
          <w:tab/>
        </w:r>
        <w:r w:rsidR="00F33DE9">
          <w:rPr>
            <w:noProof/>
            <w:webHidden/>
          </w:rPr>
          <w:fldChar w:fldCharType="begin"/>
        </w:r>
        <w:r w:rsidR="00F33DE9">
          <w:rPr>
            <w:noProof/>
            <w:webHidden/>
          </w:rPr>
          <w:instrText xml:space="preserve"> PAGEREF _Toc382318171 \h </w:instrText>
        </w:r>
        <w:r w:rsidR="00F33DE9">
          <w:rPr>
            <w:noProof/>
            <w:webHidden/>
          </w:rPr>
        </w:r>
        <w:r w:rsidR="00F33DE9">
          <w:rPr>
            <w:noProof/>
            <w:webHidden/>
          </w:rPr>
          <w:fldChar w:fldCharType="separate"/>
        </w:r>
        <w:r w:rsidR="00F33DE9">
          <w:rPr>
            <w:noProof/>
            <w:webHidden/>
          </w:rPr>
          <w:t>3</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2" w:history="1">
        <w:r w:rsidR="00F33DE9" w:rsidRPr="00B85A2F">
          <w:rPr>
            <w:rStyle w:val="Hyperlink"/>
            <w:noProof/>
          </w:rPr>
          <w:t>Input File Formats</w:t>
        </w:r>
        <w:r w:rsidR="00F33DE9">
          <w:rPr>
            <w:noProof/>
            <w:webHidden/>
          </w:rPr>
          <w:tab/>
        </w:r>
        <w:r w:rsidR="00F33DE9">
          <w:rPr>
            <w:noProof/>
            <w:webHidden/>
          </w:rPr>
          <w:fldChar w:fldCharType="begin"/>
        </w:r>
        <w:r w:rsidR="00F33DE9">
          <w:rPr>
            <w:noProof/>
            <w:webHidden/>
          </w:rPr>
          <w:instrText xml:space="preserve"> PAGEREF _Toc382318172 \h </w:instrText>
        </w:r>
        <w:r w:rsidR="00F33DE9">
          <w:rPr>
            <w:noProof/>
            <w:webHidden/>
          </w:rPr>
        </w:r>
        <w:r w:rsidR="00F33DE9">
          <w:rPr>
            <w:noProof/>
            <w:webHidden/>
          </w:rPr>
          <w:fldChar w:fldCharType="separate"/>
        </w:r>
        <w:r w:rsidR="00F33DE9">
          <w:rPr>
            <w:noProof/>
            <w:webHidden/>
          </w:rPr>
          <w:t>3</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3" w:history="1">
        <w:r w:rsidR="00F33DE9" w:rsidRPr="00B85A2F">
          <w:rPr>
            <w:rStyle w:val="Hyperlink"/>
            <w:noProof/>
          </w:rPr>
          <w:t>Input Splits</w:t>
        </w:r>
        <w:r w:rsidR="00F33DE9">
          <w:rPr>
            <w:noProof/>
            <w:webHidden/>
          </w:rPr>
          <w:tab/>
        </w:r>
        <w:r w:rsidR="00F33DE9">
          <w:rPr>
            <w:noProof/>
            <w:webHidden/>
          </w:rPr>
          <w:fldChar w:fldCharType="begin"/>
        </w:r>
        <w:r w:rsidR="00F33DE9">
          <w:rPr>
            <w:noProof/>
            <w:webHidden/>
          </w:rPr>
          <w:instrText xml:space="preserve"> PAGEREF _Toc382318173 \h </w:instrText>
        </w:r>
        <w:r w:rsidR="00F33DE9">
          <w:rPr>
            <w:noProof/>
            <w:webHidden/>
          </w:rPr>
        </w:r>
        <w:r w:rsidR="00F33DE9">
          <w:rPr>
            <w:noProof/>
            <w:webHidden/>
          </w:rPr>
          <w:fldChar w:fldCharType="separate"/>
        </w:r>
        <w:r w:rsidR="00F33DE9">
          <w:rPr>
            <w:noProof/>
            <w:webHidden/>
          </w:rPr>
          <w:t>3</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4" w:history="1">
        <w:r w:rsidR="00F33DE9" w:rsidRPr="00B85A2F">
          <w:rPr>
            <w:rStyle w:val="Hyperlink"/>
            <w:noProof/>
          </w:rPr>
          <w:t>Record Reader</w:t>
        </w:r>
        <w:r w:rsidR="00F33DE9">
          <w:rPr>
            <w:noProof/>
            <w:webHidden/>
          </w:rPr>
          <w:tab/>
        </w:r>
        <w:r w:rsidR="00F33DE9">
          <w:rPr>
            <w:noProof/>
            <w:webHidden/>
          </w:rPr>
          <w:fldChar w:fldCharType="begin"/>
        </w:r>
        <w:r w:rsidR="00F33DE9">
          <w:rPr>
            <w:noProof/>
            <w:webHidden/>
          </w:rPr>
          <w:instrText xml:space="preserve"> PAGEREF _Toc382318174 \h </w:instrText>
        </w:r>
        <w:r w:rsidR="00F33DE9">
          <w:rPr>
            <w:noProof/>
            <w:webHidden/>
          </w:rPr>
        </w:r>
        <w:r w:rsidR="00F33DE9">
          <w:rPr>
            <w:noProof/>
            <w:webHidden/>
          </w:rPr>
          <w:fldChar w:fldCharType="separate"/>
        </w:r>
        <w:r w:rsidR="00F33DE9">
          <w:rPr>
            <w:noProof/>
            <w:webHidden/>
          </w:rPr>
          <w:t>3</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5" w:history="1">
        <w:r w:rsidR="00F33DE9" w:rsidRPr="00B85A2F">
          <w:rPr>
            <w:rStyle w:val="Hyperlink"/>
            <w:noProof/>
          </w:rPr>
          <w:t>Mapper</w:t>
        </w:r>
        <w:r w:rsidR="00F33DE9">
          <w:rPr>
            <w:noProof/>
            <w:webHidden/>
          </w:rPr>
          <w:tab/>
        </w:r>
        <w:r w:rsidR="00F33DE9">
          <w:rPr>
            <w:noProof/>
            <w:webHidden/>
          </w:rPr>
          <w:fldChar w:fldCharType="begin"/>
        </w:r>
        <w:r w:rsidR="00F33DE9">
          <w:rPr>
            <w:noProof/>
            <w:webHidden/>
          </w:rPr>
          <w:instrText xml:space="preserve"> PAGEREF _Toc382318175 \h </w:instrText>
        </w:r>
        <w:r w:rsidR="00F33DE9">
          <w:rPr>
            <w:noProof/>
            <w:webHidden/>
          </w:rPr>
        </w:r>
        <w:r w:rsidR="00F33DE9">
          <w:rPr>
            <w:noProof/>
            <w:webHidden/>
          </w:rPr>
          <w:fldChar w:fldCharType="separate"/>
        </w:r>
        <w:r w:rsidR="00F33DE9">
          <w:rPr>
            <w:noProof/>
            <w:webHidden/>
          </w:rPr>
          <w:t>4</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6" w:history="1">
        <w:r w:rsidR="00F33DE9" w:rsidRPr="00B85A2F">
          <w:rPr>
            <w:rStyle w:val="Hyperlink"/>
            <w:noProof/>
          </w:rPr>
          <w:t>Combiner</w:t>
        </w:r>
        <w:r w:rsidR="00F33DE9">
          <w:rPr>
            <w:noProof/>
            <w:webHidden/>
          </w:rPr>
          <w:tab/>
        </w:r>
        <w:r w:rsidR="00F33DE9">
          <w:rPr>
            <w:noProof/>
            <w:webHidden/>
          </w:rPr>
          <w:fldChar w:fldCharType="begin"/>
        </w:r>
        <w:r w:rsidR="00F33DE9">
          <w:rPr>
            <w:noProof/>
            <w:webHidden/>
          </w:rPr>
          <w:instrText xml:space="preserve"> PAGEREF _Toc382318176 \h </w:instrText>
        </w:r>
        <w:r w:rsidR="00F33DE9">
          <w:rPr>
            <w:noProof/>
            <w:webHidden/>
          </w:rPr>
        </w:r>
        <w:r w:rsidR="00F33DE9">
          <w:rPr>
            <w:noProof/>
            <w:webHidden/>
          </w:rPr>
          <w:fldChar w:fldCharType="separate"/>
        </w:r>
        <w:r w:rsidR="00F33DE9">
          <w:rPr>
            <w:noProof/>
            <w:webHidden/>
          </w:rPr>
          <w:t>4</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7" w:history="1">
        <w:r w:rsidR="00F33DE9" w:rsidRPr="00B85A2F">
          <w:rPr>
            <w:rStyle w:val="Hyperlink"/>
            <w:noProof/>
          </w:rPr>
          <w:t>Reducer</w:t>
        </w:r>
        <w:r w:rsidR="00F33DE9">
          <w:rPr>
            <w:noProof/>
            <w:webHidden/>
          </w:rPr>
          <w:tab/>
        </w:r>
        <w:r w:rsidR="00F33DE9">
          <w:rPr>
            <w:noProof/>
            <w:webHidden/>
          </w:rPr>
          <w:fldChar w:fldCharType="begin"/>
        </w:r>
        <w:r w:rsidR="00F33DE9">
          <w:rPr>
            <w:noProof/>
            <w:webHidden/>
          </w:rPr>
          <w:instrText xml:space="preserve"> PAGEREF _Toc382318177 \h </w:instrText>
        </w:r>
        <w:r w:rsidR="00F33DE9">
          <w:rPr>
            <w:noProof/>
            <w:webHidden/>
          </w:rPr>
        </w:r>
        <w:r w:rsidR="00F33DE9">
          <w:rPr>
            <w:noProof/>
            <w:webHidden/>
          </w:rPr>
          <w:fldChar w:fldCharType="separate"/>
        </w:r>
        <w:r w:rsidR="00F33DE9">
          <w:rPr>
            <w:noProof/>
            <w:webHidden/>
          </w:rPr>
          <w:t>4</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8" w:history="1">
        <w:r w:rsidR="00F33DE9" w:rsidRPr="00B85A2F">
          <w:rPr>
            <w:rStyle w:val="Hyperlink"/>
            <w:noProof/>
          </w:rPr>
          <w:t>Partition and Shuffle</w:t>
        </w:r>
        <w:r w:rsidR="00F33DE9">
          <w:rPr>
            <w:noProof/>
            <w:webHidden/>
          </w:rPr>
          <w:tab/>
        </w:r>
        <w:r w:rsidR="00F33DE9">
          <w:rPr>
            <w:noProof/>
            <w:webHidden/>
          </w:rPr>
          <w:fldChar w:fldCharType="begin"/>
        </w:r>
        <w:r w:rsidR="00F33DE9">
          <w:rPr>
            <w:noProof/>
            <w:webHidden/>
          </w:rPr>
          <w:instrText xml:space="preserve"> PAGEREF _Toc382318178 \h </w:instrText>
        </w:r>
        <w:r w:rsidR="00F33DE9">
          <w:rPr>
            <w:noProof/>
            <w:webHidden/>
          </w:rPr>
        </w:r>
        <w:r w:rsidR="00F33DE9">
          <w:rPr>
            <w:noProof/>
            <w:webHidden/>
          </w:rPr>
          <w:fldChar w:fldCharType="separate"/>
        </w:r>
        <w:r w:rsidR="00F33DE9">
          <w:rPr>
            <w:noProof/>
            <w:webHidden/>
          </w:rPr>
          <w:t>4</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79" w:history="1">
        <w:r w:rsidR="00F33DE9" w:rsidRPr="00B85A2F">
          <w:rPr>
            <w:rStyle w:val="Hyperlink"/>
            <w:noProof/>
          </w:rPr>
          <w:t>HDFS Adapter</w:t>
        </w:r>
        <w:r w:rsidR="00F33DE9">
          <w:rPr>
            <w:noProof/>
            <w:webHidden/>
          </w:rPr>
          <w:tab/>
        </w:r>
        <w:r w:rsidR="00F33DE9">
          <w:rPr>
            <w:noProof/>
            <w:webHidden/>
          </w:rPr>
          <w:fldChar w:fldCharType="begin"/>
        </w:r>
        <w:r w:rsidR="00F33DE9">
          <w:rPr>
            <w:noProof/>
            <w:webHidden/>
          </w:rPr>
          <w:instrText xml:space="preserve"> PAGEREF _Toc382318179 \h </w:instrText>
        </w:r>
        <w:r w:rsidR="00F33DE9">
          <w:rPr>
            <w:noProof/>
            <w:webHidden/>
          </w:rPr>
        </w:r>
        <w:r w:rsidR="00F33DE9">
          <w:rPr>
            <w:noProof/>
            <w:webHidden/>
          </w:rPr>
          <w:fldChar w:fldCharType="separate"/>
        </w:r>
        <w:r w:rsidR="00F33DE9">
          <w:rPr>
            <w:noProof/>
            <w:webHidden/>
          </w:rPr>
          <w:t>4</w:t>
        </w:r>
        <w:r w:rsidR="00F33DE9">
          <w:rPr>
            <w:noProof/>
            <w:webHidden/>
          </w:rPr>
          <w:fldChar w:fldCharType="end"/>
        </w:r>
      </w:hyperlink>
    </w:p>
    <w:p w:rsidR="00F33DE9" w:rsidRDefault="008847C7">
      <w:pPr>
        <w:pStyle w:val="TOC1"/>
        <w:tabs>
          <w:tab w:val="right" w:leader="dot" w:pos="9350"/>
        </w:tabs>
        <w:rPr>
          <w:rFonts w:eastAsiaTheme="minorEastAsia"/>
          <w:b w:val="0"/>
          <w:bCs w:val="0"/>
          <w:caps w:val="0"/>
          <w:noProof/>
          <w:sz w:val="22"/>
          <w:szCs w:val="22"/>
        </w:rPr>
      </w:pPr>
      <w:hyperlink w:anchor="_Toc382318180" w:history="1">
        <w:r w:rsidR="00F33DE9" w:rsidRPr="00B85A2F">
          <w:rPr>
            <w:rStyle w:val="Hyperlink"/>
            <w:noProof/>
          </w:rPr>
          <w:t>Pre-Requisites</w:t>
        </w:r>
        <w:r w:rsidR="00F33DE9">
          <w:rPr>
            <w:noProof/>
            <w:webHidden/>
          </w:rPr>
          <w:tab/>
        </w:r>
        <w:r w:rsidR="00F33DE9">
          <w:rPr>
            <w:noProof/>
            <w:webHidden/>
          </w:rPr>
          <w:fldChar w:fldCharType="begin"/>
        </w:r>
        <w:r w:rsidR="00F33DE9">
          <w:rPr>
            <w:noProof/>
            <w:webHidden/>
          </w:rPr>
          <w:instrText xml:space="preserve"> PAGEREF _Toc382318180 \h </w:instrText>
        </w:r>
        <w:r w:rsidR="00F33DE9">
          <w:rPr>
            <w:noProof/>
            <w:webHidden/>
          </w:rPr>
        </w:r>
        <w:r w:rsidR="00F33DE9">
          <w:rPr>
            <w:noProof/>
            <w:webHidden/>
          </w:rPr>
          <w:fldChar w:fldCharType="separate"/>
        </w:r>
        <w:r w:rsidR="00F33DE9">
          <w:rPr>
            <w:noProof/>
            <w:webHidden/>
          </w:rPr>
          <w:t>5</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1" w:history="1">
        <w:r w:rsidR="00F33DE9" w:rsidRPr="00B85A2F">
          <w:rPr>
            <w:rStyle w:val="Hyperlink"/>
            <w:noProof/>
          </w:rPr>
          <w:t>Hadoop Services</w:t>
        </w:r>
        <w:r w:rsidR="00F33DE9">
          <w:rPr>
            <w:noProof/>
            <w:webHidden/>
          </w:rPr>
          <w:tab/>
        </w:r>
        <w:r w:rsidR="00F33DE9">
          <w:rPr>
            <w:noProof/>
            <w:webHidden/>
          </w:rPr>
          <w:fldChar w:fldCharType="begin"/>
        </w:r>
        <w:r w:rsidR="00F33DE9">
          <w:rPr>
            <w:noProof/>
            <w:webHidden/>
          </w:rPr>
          <w:instrText xml:space="preserve"> PAGEREF _Toc382318181 \h </w:instrText>
        </w:r>
        <w:r w:rsidR="00F33DE9">
          <w:rPr>
            <w:noProof/>
            <w:webHidden/>
          </w:rPr>
        </w:r>
        <w:r w:rsidR="00F33DE9">
          <w:rPr>
            <w:noProof/>
            <w:webHidden/>
          </w:rPr>
          <w:fldChar w:fldCharType="separate"/>
        </w:r>
        <w:r w:rsidR="00F33DE9">
          <w:rPr>
            <w:noProof/>
            <w:webHidden/>
          </w:rPr>
          <w:t>5</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2" w:history="1">
        <w:r w:rsidR="00F33DE9" w:rsidRPr="00B85A2F">
          <w:rPr>
            <w:rStyle w:val="Hyperlink"/>
            <w:rFonts w:ascii="Courier New" w:hAnsi="Courier New" w:cs="Courier New"/>
            <w:noProof/>
          </w:rPr>
          <w:t>dtgateway</w:t>
        </w:r>
        <w:r w:rsidR="00F33DE9" w:rsidRPr="00B85A2F">
          <w:rPr>
            <w:rStyle w:val="Hyperlink"/>
            <w:noProof/>
          </w:rPr>
          <w:t xml:space="preserve"> Service</w:t>
        </w:r>
        <w:r w:rsidR="00F33DE9">
          <w:rPr>
            <w:noProof/>
            <w:webHidden/>
          </w:rPr>
          <w:tab/>
        </w:r>
        <w:r w:rsidR="00F33DE9">
          <w:rPr>
            <w:noProof/>
            <w:webHidden/>
          </w:rPr>
          <w:fldChar w:fldCharType="begin"/>
        </w:r>
        <w:r w:rsidR="00F33DE9">
          <w:rPr>
            <w:noProof/>
            <w:webHidden/>
          </w:rPr>
          <w:instrText xml:space="preserve"> PAGEREF _Toc382318182 \h </w:instrText>
        </w:r>
        <w:r w:rsidR="00F33DE9">
          <w:rPr>
            <w:noProof/>
            <w:webHidden/>
          </w:rPr>
        </w:r>
        <w:r w:rsidR="00F33DE9">
          <w:rPr>
            <w:noProof/>
            <w:webHidden/>
          </w:rPr>
          <w:fldChar w:fldCharType="separate"/>
        </w:r>
        <w:r w:rsidR="00F33DE9">
          <w:rPr>
            <w:noProof/>
            <w:webHidden/>
          </w:rPr>
          <w:t>5</w:t>
        </w:r>
        <w:r w:rsidR="00F33DE9">
          <w:rPr>
            <w:noProof/>
            <w:webHidden/>
          </w:rPr>
          <w:fldChar w:fldCharType="end"/>
        </w:r>
      </w:hyperlink>
    </w:p>
    <w:p w:rsidR="00F33DE9" w:rsidRDefault="008847C7">
      <w:pPr>
        <w:pStyle w:val="TOC1"/>
        <w:tabs>
          <w:tab w:val="right" w:leader="dot" w:pos="9350"/>
        </w:tabs>
        <w:rPr>
          <w:rFonts w:eastAsiaTheme="minorEastAsia"/>
          <w:b w:val="0"/>
          <w:bCs w:val="0"/>
          <w:caps w:val="0"/>
          <w:noProof/>
          <w:sz w:val="22"/>
          <w:szCs w:val="22"/>
        </w:rPr>
      </w:pPr>
      <w:hyperlink w:anchor="_Toc382318183" w:history="1">
        <w:r w:rsidR="00F33DE9" w:rsidRPr="00B85A2F">
          <w:rPr>
            <w:rStyle w:val="Hyperlink"/>
            <w:noProof/>
          </w:rPr>
          <w:t>Assumptions</w:t>
        </w:r>
        <w:r w:rsidR="00F33DE9">
          <w:rPr>
            <w:noProof/>
            <w:webHidden/>
          </w:rPr>
          <w:tab/>
        </w:r>
        <w:r w:rsidR="00F33DE9">
          <w:rPr>
            <w:noProof/>
            <w:webHidden/>
          </w:rPr>
          <w:fldChar w:fldCharType="begin"/>
        </w:r>
        <w:r w:rsidR="00F33DE9">
          <w:rPr>
            <w:noProof/>
            <w:webHidden/>
          </w:rPr>
          <w:instrText xml:space="preserve"> PAGEREF _Toc382318183 \h </w:instrText>
        </w:r>
        <w:r w:rsidR="00F33DE9">
          <w:rPr>
            <w:noProof/>
            <w:webHidden/>
          </w:rPr>
        </w:r>
        <w:r w:rsidR="00F33DE9">
          <w:rPr>
            <w:noProof/>
            <w:webHidden/>
          </w:rPr>
          <w:fldChar w:fldCharType="separate"/>
        </w:r>
        <w:r w:rsidR="00F33DE9">
          <w:rPr>
            <w:noProof/>
            <w:webHidden/>
          </w:rPr>
          <w:t>6</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4" w:history="1">
        <w:r w:rsidR="00F33DE9" w:rsidRPr="00B85A2F">
          <w:rPr>
            <w:rStyle w:val="Hyperlink"/>
            <w:noProof/>
          </w:rPr>
          <w:t>DataTorrent Install Location</w:t>
        </w:r>
        <w:r w:rsidR="00F33DE9">
          <w:rPr>
            <w:noProof/>
            <w:webHidden/>
          </w:rPr>
          <w:tab/>
        </w:r>
        <w:r w:rsidR="00F33DE9">
          <w:rPr>
            <w:noProof/>
            <w:webHidden/>
          </w:rPr>
          <w:fldChar w:fldCharType="begin"/>
        </w:r>
        <w:r w:rsidR="00F33DE9">
          <w:rPr>
            <w:noProof/>
            <w:webHidden/>
          </w:rPr>
          <w:instrText xml:space="preserve"> PAGEREF _Toc382318184 \h </w:instrText>
        </w:r>
        <w:r w:rsidR="00F33DE9">
          <w:rPr>
            <w:noProof/>
            <w:webHidden/>
          </w:rPr>
        </w:r>
        <w:r w:rsidR="00F33DE9">
          <w:rPr>
            <w:noProof/>
            <w:webHidden/>
          </w:rPr>
          <w:fldChar w:fldCharType="separate"/>
        </w:r>
        <w:r w:rsidR="00F33DE9">
          <w:rPr>
            <w:noProof/>
            <w:webHidden/>
          </w:rPr>
          <w:t>6</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5" w:history="1">
        <w:r w:rsidR="00F33DE9" w:rsidRPr="00B85A2F">
          <w:rPr>
            <w:rStyle w:val="Hyperlink"/>
            <w:noProof/>
          </w:rPr>
          <w:t>Location of Packaged Demo Applications</w:t>
        </w:r>
        <w:r w:rsidR="00F33DE9">
          <w:rPr>
            <w:noProof/>
            <w:webHidden/>
          </w:rPr>
          <w:tab/>
        </w:r>
        <w:r w:rsidR="00F33DE9">
          <w:rPr>
            <w:noProof/>
            <w:webHidden/>
          </w:rPr>
          <w:fldChar w:fldCharType="begin"/>
        </w:r>
        <w:r w:rsidR="00F33DE9">
          <w:rPr>
            <w:noProof/>
            <w:webHidden/>
          </w:rPr>
          <w:instrText xml:space="preserve"> PAGEREF _Toc382318185 \h </w:instrText>
        </w:r>
        <w:r w:rsidR="00F33DE9">
          <w:rPr>
            <w:noProof/>
            <w:webHidden/>
          </w:rPr>
        </w:r>
        <w:r w:rsidR="00F33DE9">
          <w:rPr>
            <w:noProof/>
            <w:webHidden/>
          </w:rPr>
          <w:fldChar w:fldCharType="separate"/>
        </w:r>
        <w:r w:rsidR="00F33DE9">
          <w:rPr>
            <w:noProof/>
            <w:webHidden/>
          </w:rPr>
          <w:t>6</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6" w:history="1">
        <w:r w:rsidR="00F33DE9" w:rsidRPr="00B85A2F">
          <w:rPr>
            <w:rStyle w:val="Hyperlink"/>
            <w:noProof/>
          </w:rPr>
          <w:t>Launching the Demo Applications (</w:t>
        </w:r>
        <w:r w:rsidR="00F33DE9" w:rsidRPr="00B85A2F">
          <w:rPr>
            <w:rStyle w:val="Hyperlink"/>
            <w:rFonts w:ascii="Courier New" w:hAnsi="Courier New" w:cs="Courier New"/>
            <w:noProof/>
          </w:rPr>
          <w:t>demos.jar</w:t>
        </w:r>
        <w:r w:rsidR="00F33DE9" w:rsidRPr="00B85A2F">
          <w:rPr>
            <w:rStyle w:val="Hyperlink"/>
            <w:noProof/>
          </w:rPr>
          <w:t xml:space="preserve">) using </w:t>
        </w:r>
        <w:r w:rsidR="00F33DE9" w:rsidRPr="00B85A2F">
          <w:rPr>
            <w:rStyle w:val="Hyperlink"/>
            <w:rFonts w:ascii="Courier New" w:hAnsi="Courier New" w:cs="Courier New"/>
            <w:noProof/>
          </w:rPr>
          <w:t>dtcli</w:t>
        </w:r>
        <w:r w:rsidR="00F33DE9">
          <w:rPr>
            <w:noProof/>
            <w:webHidden/>
          </w:rPr>
          <w:tab/>
        </w:r>
        <w:r w:rsidR="00F33DE9">
          <w:rPr>
            <w:noProof/>
            <w:webHidden/>
          </w:rPr>
          <w:fldChar w:fldCharType="begin"/>
        </w:r>
        <w:r w:rsidR="00F33DE9">
          <w:rPr>
            <w:noProof/>
            <w:webHidden/>
          </w:rPr>
          <w:instrText xml:space="preserve"> PAGEREF _Toc382318186 \h </w:instrText>
        </w:r>
        <w:r w:rsidR="00F33DE9">
          <w:rPr>
            <w:noProof/>
            <w:webHidden/>
          </w:rPr>
        </w:r>
        <w:r w:rsidR="00F33DE9">
          <w:rPr>
            <w:noProof/>
            <w:webHidden/>
          </w:rPr>
          <w:fldChar w:fldCharType="separate"/>
        </w:r>
        <w:r w:rsidR="00F33DE9">
          <w:rPr>
            <w:noProof/>
            <w:webHidden/>
          </w:rPr>
          <w:t>6</w:t>
        </w:r>
        <w:r w:rsidR="00F33DE9">
          <w:rPr>
            <w:noProof/>
            <w:webHidden/>
          </w:rPr>
          <w:fldChar w:fldCharType="end"/>
        </w:r>
      </w:hyperlink>
    </w:p>
    <w:p w:rsidR="00F33DE9" w:rsidRDefault="008847C7">
      <w:pPr>
        <w:pStyle w:val="TOC1"/>
        <w:tabs>
          <w:tab w:val="right" w:leader="dot" w:pos="9350"/>
        </w:tabs>
        <w:rPr>
          <w:rFonts w:eastAsiaTheme="minorEastAsia"/>
          <w:b w:val="0"/>
          <w:bCs w:val="0"/>
          <w:caps w:val="0"/>
          <w:noProof/>
          <w:sz w:val="22"/>
          <w:szCs w:val="22"/>
        </w:rPr>
      </w:pPr>
      <w:hyperlink w:anchor="_Toc382318187" w:history="1">
        <w:r w:rsidR="00F33DE9" w:rsidRPr="00B85A2F">
          <w:rPr>
            <w:rStyle w:val="Hyperlink"/>
            <w:noProof/>
          </w:rPr>
          <w:t>Terms Used</w:t>
        </w:r>
        <w:r w:rsidR="00F33DE9">
          <w:rPr>
            <w:noProof/>
            <w:webHidden/>
          </w:rPr>
          <w:tab/>
        </w:r>
        <w:r w:rsidR="00F33DE9">
          <w:rPr>
            <w:noProof/>
            <w:webHidden/>
          </w:rPr>
          <w:fldChar w:fldCharType="begin"/>
        </w:r>
        <w:r w:rsidR="00F33DE9">
          <w:rPr>
            <w:noProof/>
            <w:webHidden/>
          </w:rPr>
          <w:instrText xml:space="preserve"> PAGEREF _Toc382318187 \h </w:instrText>
        </w:r>
        <w:r w:rsidR="00F33DE9">
          <w:rPr>
            <w:noProof/>
            <w:webHidden/>
          </w:rPr>
        </w:r>
        <w:r w:rsidR="00F33DE9">
          <w:rPr>
            <w:noProof/>
            <w:webHidden/>
          </w:rPr>
          <w:fldChar w:fldCharType="separate"/>
        </w:r>
        <w:r w:rsidR="00F33DE9">
          <w:rPr>
            <w:noProof/>
            <w:webHidden/>
          </w:rPr>
          <w:t>6</w:t>
        </w:r>
        <w:r w:rsidR="00F33DE9">
          <w:rPr>
            <w:noProof/>
            <w:webHidden/>
          </w:rPr>
          <w:fldChar w:fldCharType="end"/>
        </w:r>
      </w:hyperlink>
    </w:p>
    <w:p w:rsidR="00F33DE9" w:rsidRDefault="008847C7">
      <w:pPr>
        <w:pStyle w:val="TOC1"/>
        <w:tabs>
          <w:tab w:val="right" w:leader="dot" w:pos="9350"/>
        </w:tabs>
        <w:rPr>
          <w:rFonts w:eastAsiaTheme="minorEastAsia"/>
          <w:b w:val="0"/>
          <w:bCs w:val="0"/>
          <w:caps w:val="0"/>
          <w:noProof/>
          <w:sz w:val="22"/>
          <w:szCs w:val="22"/>
        </w:rPr>
      </w:pPr>
      <w:hyperlink w:anchor="_Toc382318188" w:history="1">
        <w:r w:rsidR="00F33DE9" w:rsidRPr="00B85A2F">
          <w:rPr>
            <w:rStyle w:val="Hyperlink"/>
            <w:noProof/>
          </w:rPr>
          <w:t>Map-Reduce Logs Count Application</w:t>
        </w:r>
        <w:r w:rsidR="00F33DE9">
          <w:rPr>
            <w:noProof/>
            <w:webHidden/>
          </w:rPr>
          <w:tab/>
        </w:r>
        <w:r w:rsidR="00F33DE9">
          <w:rPr>
            <w:noProof/>
            <w:webHidden/>
          </w:rPr>
          <w:fldChar w:fldCharType="begin"/>
        </w:r>
        <w:r w:rsidR="00F33DE9">
          <w:rPr>
            <w:noProof/>
            <w:webHidden/>
          </w:rPr>
          <w:instrText xml:space="preserve"> PAGEREF _Toc382318188 \h </w:instrText>
        </w:r>
        <w:r w:rsidR="00F33DE9">
          <w:rPr>
            <w:noProof/>
            <w:webHidden/>
          </w:rPr>
        </w:r>
        <w:r w:rsidR="00F33DE9">
          <w:rPr>
            <w:noProof/>
            <w:webHidden/>
          </w:rPr>
          <w:fldChar w:fldCharType="separate"/>
        </w:r>
        <w:r w:rsidR="00F33DE9">
          <w:rPr>
            <w:noProof/>
            <w:webHidden/>
          </w:rPr>
          <w:t>7</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89" w:history="1">
        <w:r w:rsidR="00F33DE9" w:rsidRPr="00B85A2F">
          <w:rPr>
            <w:rStyle w:val="Hyperlink"/>
            <w:noProof/>
          </w:rPr>
          <w:t>Map-Reduce Logs Count Application Functionality</w:t>
        </w:r>
        <w:r w:rsidR="00F33DE9">
          <w:rPr>
            <w:noProof/>
            <w:webHidden/>
          </w:rPr>
          <w:tab/>
        </w:r>
        <w:r w:rsidR="00F33DE9">
          <w:rPr>
            <w:noProof/>
            <w:webHidden/>
          </w:rPr>
          <w:fldChar w:fldCharType="begin"/>
        </w:r>
        <w:r w:rsidR="00F33DE9">
          <w:rPr>
            <w:noProof/>
            <w:webHidden/>
          </w:rPr>
          <w:instrText xml:space="preserve"> PAGEREF _Toc382318189 \h </w:instrText>
        </w:r>
        <w:r w:rsidR="00F33DE9">
          <w:rPr>
            <w:noProof/>
            <w:webHidden/>
          </w:rPr>
        </w:r>
        <w:r w:rsidR="00F33DE9">
          <w:rPr>
            <w:noProof/>
            <w:webHidden/>
          </w:rPr>
          <w:fldChar w:fldCharType="separate"/>
        </w:r>
        <w:r w:rsidR="00F33DE9">
          <w:rPr>
            <w:noProof/>
            <w:webHidden/>
          </w:rPr>
          <w:t>7</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0" w:history="1">
        <w:r w:rsidR="00F33DE9" w:rsidRPr="00B85A2F">
          <w:rPr>
            <w:rStyle w:val="Hyperlink"/>
            <w:noProof/>
          </w:rPr>
          <w:t>Application Directed Acyclic Graph (DAG)</w:t>
        </w:r>
        <w:r w:rsidR="00F33DE9">
          <w:rPr>
            <w:noProof/>
            <w:webHidden/>
          </w:rPr>
          <w:tab/>
        </w:r>
        <w:r w:rsidR="00F33DE9">
          <w:rPr>
            <w:noProof/>
            <w:webHidden/>
          </w:rPr>
          <w:fldChar w:fldCharType="begin"/>
        </w:r>
        <w:r w:rsidR="00F33DE9">
          <w:rPr>
            <w:noProof/>
            <w:webHidden/>
          </w:rPr>
          <w:instrText xml:space="preserve"> PAGEREF _Toc382318190 \h </w:instrText>
        </w:r>
        <w:r w:rsidR="00F33DE9">
          <w:rPr>
            <w:noProof/>
            <w:webHidden/>
          </w:rPr>
        </w:r>
        <w:r w:rsidR="00F33DE9">
          <w:rPr>
            <w:noProof/>
            <w:webHidden/>
          </w:rPr>
          <w:fldChar w:fldCharType="separate"/>
        </w:r>
        <w:r w:rsidR="00F33DE9">
          <w:rPr>
            <w:noProof/>
            <w:webHidden/>
          </w:rPr>
          <w:t>7</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1" w:history="1">
        <w:r w:rsidR="00F33DE9" w:rsidRPr="00B85A2F">
          <w:rPr>
            <w:rStyle w:val="Hyperlink"/>
            <w:noProof/>
          </w:rPr>
          <w:t>Application Components</w:t>
        </w:r>
        <w:r w:rsidR="00F33DE9">
          <w:rPr>
            <w:noProof/>
            <w:webHidden/>
          </w:rPr>
          <w:tab/>
        </w:r>
        <w:r w:rsidR="00F33DE9">
          <w:rPr>
            <w:noProof/>
            <w:webHidden/>
          </w:rPr>
          <w:fldChar w:fldCharType="begin"/>
        </w:r>
        <w:r w:rsidR="00F33DE9">
          <w:rPr>
            <w:noProof/>
            <w:webHidden/>
          </w:rPr>
          <w:instrText xml:space="preserve"> PAGEREF _Toc382318191 \h </w:instrText>
        </w:r>
        <w:r w:rsidR="00F33DE9">
          <w:rPr>
            <w:noProof/>
            <w:webHidden/>
          </w:rPr>
        </w:r>
        <w:r w:rsidR="00F33DE9">
          <w:rPr>
            <w:noProof/>
            <w:webHidden/>
          </w:rPr>
          <w:fldChar w:fldCharType="separate"/>
        </w:r>
        <w:r w:rsidR="00F33DE9">
          <w:rPr>
            <w:noProof/>
            <w:webHidden/>
          </w:rPr>
          <w:t>7</w:t>
        </w:r>
        <w:r w:rsidR="00F33DE9">
          <w:rPr>
            <w:noProof/>
            <w:webHidden/>
          </w:rPr>
          <w:fldChar w:fldCharType="end"/>
        </w:r>
      </w:hyperlink>
    </w:p>
    <w:p w:rsidR="00F33DE9" w:rsidRDefault="008847C7">
      <w:pPr>
        <w:pStyle w:val="TOC4"/>
        <w:tabs>
          <w:tab w:val="right" w:leader="dot" w:pos="9350"/>
        </w:tabs>
        <w:rPr>
          <w:rFonts w:eastAsiaTheme="minorEastAsia"/>
          <w:noProof/>
          <w:sz w:val="22"/>
          <w:szCs w:val="22"/>
        </w:rPr>
      </w:pPr>
      <w:hyperlink w:anchor="_Toc382318192" w:history="1">
        <w:r w:rsidR="00F33DE9" w:rsidRPr="00B85A2F">
          <w:rPr>
            <w:rStyle w:val="Hyperlink"/>
            <w:noProof/>
          </w:rPr>
          <w:t>Operators</w:t>
        </w:r>
        <w:r w:rsidR="00F33DE9">
          <w:rPr>
            <w:noProof/>
            <w:webHidden/>
          </w:rPr>
          <w:tab/>
        </w:r>
        <w:r w:rsidR="00F33DE9">
          <w:rPr>
            <w:noProof/>
            <w:webHidden/>
          </w:rPr>
          <w:fldChar w:fldCharType="begin"/>
        </w:r>
        <w:r w:rsidR="00F33DE9">
          <w:rPr>
            <w:noProof/>
            <w:webHidden/>
          </w:rPr>
          <w:instrText xml:space="preserve"> PAGEREF _Toc382318192 \h </w:instrText>
        </w:r>
        <w:r w:rsidR="00F33DE9">
          <w:rPr>
            <w:noProof/>
            <w:webHidden/>
          </w:rPr>
        </w:r>
        <w:r w:rsidR="00F33DE9">
          <w:rPr>
            <w:noProof/>
            <w:webHidden/>
          </w:rPr>
          <w:fldChar w:fldCharType="separate"/>
        </w:r>
        <w:r w:rsidR="00F33DE9">
          <w:rPr>
            <w:noProof/>
            <w:webHidden/>
          </w:rPr>
          <w:t>8</w:t>
        </w:r>
        <w:r w:rsidR="00F33DE9">
          <w:rPr>
            <w:noProof/>
            <w:webHidden/>
          </w:rPr>
          <w:fldChar w:fldCharType="end"/>
        </w:r>
      </w:hyperlink>
    </w:p>
    <w:p w:rsidR="00F33DE9" w:rsidRDefault="008847C7">
      <w:pPr>
        <w:pStyle w:val="TOC4"/>
        <w:tabs>
          <w:tab w:val="right" w:leader="dot" w:pos="9350"/>
        </w:tabs>
        <w:rPr>
          <w:rFonts w:eastAsiaTheme="minorEastAsia"/>
          <w:noProof/>
          <w:sz w:val="22"/>
          <w:szCs w:val="22"/>
        </w:rPr>
      </w:pPr>
      <w:hyperlink w:anchor="_Toc382318193" w:history="1">
        <w:r w:rsidR="00F33DE9" w:rsidRPr="00B85A2F">
          <w:rPr>
            <w:rStyle w:val="Hyperlink"/>
            <w:noProof/>
          </w:rPr>
          <w:t>Streams</w:t>
        </w:r>
        <w:r w:rsidR="00F33DE9">
          <w:rPr>
            <w:noProof/>
            <w:webHidden/>
          </w:rPr>
          <w:tab/>
        </w:r>
        <w:r w:rsidR="00F33DE9">
          <w:rPr>
            <w:noProof/>
            <w:webHidden/>
          </w:rPr>
          <w:fldChar w:fldCharType="begin"/>
        </w:r>
        <w:r w:rsidR="00F33DE9">
          <w:rPr>
            <w:noProof/>
            <w:webHidden/>
          </w:rPr>
          <w:instrText xml:space="preserve"> PAGEREF _Toc382318193 \h </w:instrText>
        </w:r>
        <w:r w:rsidR="00F33DE9">
          <w:rPr>
            <w:noProof/>
            <w:webHidden/>
          </w:rPr>
        </w:r>
        <w:r w:rsidR="00F33DE9">
          <w:rPr>
            <w:noProof/>
            <w:webHidden/>
          </w:rPr>
          <w:fldChar w:fldCharType="separate"/>
        </w:r>
        <w:r w:rsidR="00F33DE9">
          <w:rPr>
            <w:noProof/>
            <w:webHidden/>
          </w:rPr>
          <w:t>8</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4" w:history="1">
        <w:r w:rsidR="00F33DE9" w:rsidRPr="00B85A2F">
          <w:rPr>
            <w:rStyle w:val="Hyperlink"/>
            <w:noProof/>
          </w:rPr>
          <w:t>Application Source Code</w:t>
        </w:r>
        <w:r w:rsidR="00F33DE9">
          <w:rPr>
            <w:noProof/>
            <w:webHidden/>
          </w:rPr>
          <w:tab/>
        </w:r>
        <w:r w:rsidR="00F33DE9">
          <w:rPr>
            <w:noProof/>
            <w:webHidden/>
          </w:rPr>
          <w:fldChar w:fldCharType="begin"/>
        </w:r>
        <w:r w:rsidR="00F33DE9">
          <w:rPr>
            <w:noProof/>
            <w:webHidden/>
          </w:rPr>
          <w:instrText xml:space="preserve"> PAGEREF _Toc382318194 \h </w:instrText>
        </w:r>
        <w:r w:rsidR="00F33DE9">
          <w:rPr>
            <w:noProof/>
            <w:webHidden/>
          </w:rPr>
        </w:r>
        <w:r w:rsidR="00F33DE9">
          <w:rPr>
            <w:noProof/>
            <w:webHidden/>
          </w:rPr>
          <w:fldChar w:fldCharType="separate"/>
        </w:r>
        <w:r w:rsidR="00F33DE9">
          <w:rPr>
            <w:noProof/>
            <w:webHidden/>
          </w:rPr>
          <w:t>8</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195" w:history="1">
        <w:r w:rsidR="00F33DE9" w:rsidRPr="00B85A2F">
          <w:rPr>
            <w:rStyle w:val="Hyperlink"/>
            <w:noProof/>
          </w:rPr>
          <w:t>Configuration</w:t>
        </w:r>
        <w:r w:rsidR="00F33DE9">
          <w:rPr>
            <w:noProof/>
            <w:webHidden/>
          </w:rPr>
          <w:tab/>
        </w:r>
        <w:r w:rsidR="00F33DE9">
          <w:rPr>
            <w:noProof/>
            <w:webHidden/>
          </w:rPr>
          <w:fldChar w:fldCharType="begin"/>
        </w:r>
        <w:r w:rsidR="00F33DE9">
          <w:rPr>
            <w:noProof/>
            <w:webHidden/>
          </w:rPr>
          <w:instrText xml:space="preserve"> PAGEREF _Toc382318195 \h </w:instrText>
        </w:r>
        <w:r w:rsidR="00F33DE9">
          <w:rPr>
            <w:noProof/>
            <w:webHidden/>
          </w:rPr>
        </w:r>
        <w:r w:rsidR="00F33DE9">
          <w:rPr>
            <w:noProof/>
            <w:webHidden/>
          </w:rPr>
          <w:fldChar w:fldCharType="separate"/>
        </w:r>
        <w:r w:rsidR="00F33DE9">
          <w:rPr>
            <w:noProof/>
            <w:webHidden/>
          </w:rPr>
          <w:t>8</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6" w:history="1">
        <w:r w:rsidR="00F33DE9" w:rsidRPr="00B85A2F">
          <w:rPr>
            <w:rStyle w:val="Hyperlink"/>
            <w:noProof/>
          </w:rPr>
          <w:t>HDFS Input Directory</w:t>
        </w:r>
        <w:r w:rsidR="00F33DE9">
          <w:rPr>
            <w:noProof/>
            <w:webHidden/>
          </w:rPr>
          <w:tab/>
        </w:r>
        <w:r w:rsidR="00F33DE9">
          <w:rPr>
            <w:noProof/>
            <w:webHidden/>
          </w:rPr>
          <w:fldChar w:fldCharType="begin"/>
        </w:r>
        <w:r w:rsidR="00F33DE9">
          <w:rPr>
            <w:noProof/>
            <w:webHidden/>
          </w:rPr>
          <w:instrText xml:space="preserve"> PAGEREF _Toc382318196 \h </w:instrText>
        </w:r>
        <w:r w:rsidR="00F33DE9">
          <w:rPr>
            <w:noProof/>
            <w:webHidden/>
          </w:rPr>
        </w:r>
        <w:r w:rsidR="00F33DE9">
          <w:rPr>
            <w:noProof/>
            <w:webHidden/>
          </w:rPr>
          <w:fldChar w:fldCharType="separate"/>
        </w:r>
        <w:r w:rsidR="00F33DE9">
          <w:rPr>
            <w:noProof/>
            <w:webHidden/>
          </w:rPr>
          <w:t>8</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7" w:history="1">
        <w:r w:rsidR="00F33DE9" w:rsidRPr="00B85A2F">
          <w:rPr>
            <w:rStyle w:val="Hyperlink"/>
            <w:noProof/>
          </w:rPr>
          <w:t>HDFS Output File</w:t>
        </w:r>
        <w:r w:rsidR="00F33DE9">
          <w:rPr>
            <w:noProof/>
            <w:webHidden/>
          </w:rPr>
          <w:tab/>
        </w:r>
        <w:r w:rsidR="00F33DE9">
          <w:rPr>
            <w:noProof/>
            <w:webHidden/>
          </w:rPr>
          <w:fldChar w:fldCharType="begin"/>
        </w:r>
        <w:r w:rsidR="00F33DE9">
          <w:rPr>
            <w:noProof/>
            <w:webHidden/>
          </w:rPr>
          <w:instrText xml:space="preserve"> PAGEREF _Toc382318197 \h </w:instrText>
        </w:r>
        <w:r w:rsidR="00F33DE9">
          <w:rPr>
            <w:noProof/>
            <w:webHidden/>
          </w:rPr>
        </w:r>
        <w:r w:rsidR="00F33DE9">
          <w:rPr>
            <w:noProof/>
            <w:webHidden/>
          </w:rPr>
          <w:fldChar w:fldCharType="separate"/>
        </w:r>
        <w:r w:rsidR="00F33DE9">
          <w:rPr>
            <w:noProof/>
            <w:webHidden/>
          </w:rPr>
          <w:t>9</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8" w:history="1">
        <w:r w:rsidR="00F33DE9" w:rsidRPr="00B85A2F">
          <w:rPr>
            <w:rStyle w:val="Hyperlink"/>
            <w:noProof/>
          </w:rPr>
          <w:t>Number of Mapper Jobs</w:t>
        </w:r>
        <w:r w:rsidR="00F33DE9">
          <w:rPr>
            <w:noProof/>
            <w:webHidden/>
          </w:rPr>
          <w:tab/>
        </w:r>
        <w:r w:rsidR="00F33DE9">
          <w:rPr>
            <w:noProof/>
            <w:webHidden/>
          </w:rPr>
          <w:fldChar w:fldCharType="begin"/>
        </w:r>
        <w:r w:rsidR="00F33DE9">
          <w:rPr>
            <w:noProof/>
            <w:webHidden/>
          </w:rPr>
          <w:instrText xml:space="preserve"> PAGEREF _Toc382318198 \h </w:instrText>
        </w:r>
        <w:r w:rsidR="00F33DE9">
          <w:rPr>
            <w:noProof/>
            <w:webHidden/>
          </w:rPr>
        </w:r>
        <w:r w:rsidR="00F33DE9">
          <w:rPr>
            <w:noProof/>
            <w:webHidden/>
          </w:rPr>
          <w:fldChar w:fldCharType="separate"/>
        </w:r>
        <w:r w:rsidR="00F33DE9">
          <w:rPr>
            <w:noProof/>
            <w:webHidden/>
          </w:rPr>
          <w:t>9</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199" w:history="1">
        <w:r w:rsidR="00F33DE9" w:rsidRPr="00B85A2F">
          <w:rPr>
            <w:rStyle w:val="Hyperlink"/>
            <w:noProof/>
          </w:rPr>
          <w:t>Number of Reducer Jobs</w:t>
        </w:r>
        <w:r w:rsidR="00F33DE9">
          <w:rPr>
            <w:noProof/>
            <w:webHidden/>
          </w:rPr>
          <w:tab/>
        </w:r>
        <w:r w:rsidR="00F33DE9">
          <w:rPr>
            <w:noProof/>
            <w:webHidden/>
          </w:rPr>
          <w:fldChar w:fldCharType="begin"/>
        </w:r>
        <w:r w:rsidR="00F33DE9">
          <w:rPr>
            <w:noProof/>
            <w:webHidden/>
          </w:rPr>
          <w:instrText xml:space="preserve"> PAGEREF _Toc382318199 \h </w:instrText>
        </w:r>
        <w:r w:rsidR="00F33DE9">
          <w:rPr>
            <w:noProof/>
            <w:webHidden/>
          </w:rPr>
        </w:r>
        <w:r w:rsidR="00F33DE9">
          <w:rPr>
            <w:noProof/>
            <w:webHidden/>
          </w:rPr>
          <w:fldChar w:fldCharType="separate"/>
        </w:r>
        <w:r w:rsidR="00F33DE9">
          <w:rPr>
            <w:noProof/>
            <w:webHidden/>
          </w:rPr>
          <w:t>9</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200" w:history="1">
        <w:r w:rsidR="00F33DE9" w:rsidRPr="00B85A2F">
          <w:rPr>
            <w:rStyle w:val="Hyperlink"/>
            <w:noProof/>
          </w:rPr>
          <w:t>Updating ~/.dt/dt-site.xml file</w:t>
        </w:r>
        <w:r w:rsidR="00F33DE9">
          <w:rPr>
            <w:noProof/>
            <w:webHidden/>
          </w:rPr>
          <w:tab/>
        </w:r>
        <w:r w:rsidR="00F33DE9">
          <w:rPr>
            <w:noProof/>
            <w:webHidden/>
          </w:rPr>
          <w:fldChar w:fldCharType="begin"/>
        </w:r>
        <w:r w:rsidR="00F33DE9">
          <w:rPr>
            <w:noProof/>
            <w:webHidden/>
          </w:rPr>
          <w:instrText xml:space="preserve"> PAGEREF _Toc382318200 \h </w:instrText>
        </w:r>
        <w:r w:rsidR="00F33DE9">
          <w:rPr>
            <w:noProof/>
            <w:webHidden/>
          </w:rPr>
        </w:r>
        <w:r w:rsidR="00F33DE9">
          <w:rPr>
            <w:noProof/>
            <w:webHidden/>
          </w:rPr>
          <w:fldChar w:fldCharType="separate"/>
        </w:r>
        <w:r w:rsidR="00F33DE9">
          <w:rPr>
            <w:noProof/>
            <w:webHidden/>
          </w:rPr>
          <w:t>9</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201" w:history="1">
        <w:r w:rsidR="00F33DE9" w:rsidRPr="00B85A2F">
          <w:rPr>
            <w:rStyle w:val="Hyperlink"/>
            <w:noProof/>
          </w:rPr>
          <w:t>How to Launch Logs Count application (</w:t>
        </w:r>
        <w:r w:rsidR="00F33DE9" w:rsidRPr="00B85A2F">
          <w:rPr>
            <w:rStyle w:val="Hyperlink"/>
            <w:rFonts w:ascii="Courier New" w:hAnsi="Courier New" w:cs="Courier New"/>
            <w:noProof/>
          </w:rPr>
          <w:t>dtcli</w:t>
        </w:r>
        <w:r w:rsidR="00F33DE9" w:rsidRPr="00B85A2F">
          <w:rPr>
            <w:rStyle w:val="Hyperlink"/>
            <w:noProof/>
          </w:rPr>
          <w:t>)</w:t>
        </w:r>
        <w:r w:rsidR="00F33DE9">
          <w:rPr>
            <w:noProof/>
            <w:webHidden/>
          </w:rPr>
          <w:tab/>
        </w:r>
        <w:r w:rsidR="00F33DE9">
          <w:rPr>
            <w:noProof/>
            <w:webHidden/>
          </w:rPr>
          <w:fldChar w:fldCharType="begin"/>
        </w:r>
        <w:r w:rsidR="00F33DE9">
          <w:rPr>
            <w:noProof/>
            <w:webHidden/>
          </w:rPr>
          <w:instrText xml:space="preserve"> PAGEREF _Toc382318201 \h </w:instrText>
        </w:r>
        <w:r w:rsidR="00F33DE9">
          <w:rPr>
            <w:noProof/>
            <w:webHidden/>
          </w:rPr>
        </w:r>
        <w:r w:rsidR="00F33DE9">
          <w:rPr>
            <w:noProof/>
            <w:webHidden/>
          </w:rPr>
          <w:fldChar w:fldCharType="separate"/>
        </w:r>
        <w:r w:rsidR="00F33DE9">
          <w:rPr>
            <w:noProof/>
            <w:webHidden/>
          </w:rPr>
          <w:t>10</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202" w:history="1">
        <w:r w:rsidR="00F33DE9" w:rsidRPr="00B85A2F">
          <w:rPr>
            <w:rStyle w:val="Hyperlink"/>
            <w:noProof/>
          </w:rPr>
          <w:t>How to monitor the Application</w:t>
        </w:r>
        <w:r w:rsidR="00F33DE9">
          <w:rPr>
            <w:noProof/>
            <w:webHidden/>
          </w:rPr>
          <w:tab/>
        </w:r>
        <w:r w:rsidR="00F33DE9">
          <w:rPr>
            <w:noProof/>
            <w:webHidden/>
          </w:rPr>
          <w:fldChar w:fldCharType="begin"/>
        </w:r>
        <w:r w:rsidR="00F33DE9">
          <w:rPr>
            <w:noProof/>
            <w:webHidden/>
          </w:rPr>
          <w:instrText xml:space="preserve"> PAGEREF _Toc382318202 \h </w:instrText>
        </w:r>
        <w:r w:rsidR="00F33DE9">
          <w:rPr>
            <w:noProof/>
            <w:webHidden/>
          </w:rPr>
        </w:r>
        <w:r w:rsidR="00F33DE9">
          <w:rPr>
            <w:noProof/>
            <w:webHidden/>
          </w:rPr>
          <w:fldChar w:fldCharType="separate"/>
        </w:r>
        <w:r w:rsidR="00F33DE9">
          <w:rPr>
            <w:noProof/>
            <w:webHidden/>
          </w:rPr>
          <w:t>10</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203" w:history="1">
        <w:r w:rsidR="00F33DE9" w:rsidRPr="00B85A2F">
          <w:rPr>
            <w:rStyle w:val="Hyperlink"/>
            <w:noProof/>
          </w:rPr>
          <w:t xml:space="preserve">Monitoring the application using </w:t>
        </w:r>
        <w:r w:rsidR="00F33DE9" w:rsidRPr="00B85A2F">
          <w:rPr>
            <w:rStyle w:val="Hyperlink"/>
            <w:rFonts w:ascii="Courier New" w:hAnsi="Courier New" w:cs="Courier New"/>
            <w:noProof/>
          </w:rPr>
          <w:t>dtcli</w:t>
        </w:r>
        <w:r w:rsidR="00F33DE9">
          <w:rPr>
            <w:noProof/>
            <w:webHidden/>
          </w:rPr>
          <w:tab/>
        </w:r>
        <w:r w:rsidR="00F33DE9">
          <w:rPr>
            <w:noProof/>
            <w:webHidden/>
          </w:rPr>
          <w:fldChar w:fldCharType="begin"/>
        </w:r>
        <w:r w:rsidR="00F33DE9">
          <w:rPr>
            <w:noProof/>
            <w:webHidden/>
          </w:rPr>
          <w:instrText xml:space="preserve"> PAGEREF _Toc382318203 \h </w:instrText>
        </w:r>
        <w:r w:rsidR="00F33DE9">
          <w:rPr>
            <w:noProof/>
            <w:webHidden/>
          </w:rPr>
        </w:r>
        <w:r w:rsidR="00F33DE9">
          <w:rPr>
            <w:noProof/>
            <w:webHidden/>
          </w:rPr>
          <w:fldChar w:fldCharType="separate"/>
        </w:r>
        <w:r w:rsidR="00F33DE9">
          <w:rPr>
            <w:noProof/>
            <w:webHidden/>
          </w:rPr>
          <w:t>10</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204" w:history="1">
        <w:r w:rsidR="00F33DE9" w:rsidRPr="00B85A2F">
          <w:rPr>
            <w:rStyle w:val="Hyperlink"/>
            <w:noProof/>
          </w:rPr>
          <w:t>Monitoring the application using DataTorrent Gateway Console</w:t>
        </w:r>
        <w:r w:rsidR="00F33DE9">
          <w:rPr>
            <w:noProof/>
            <w:webHidden/>
          </w:rPr>
          <w:tab/>
        </w:r>
        <w:r w:rsidR="00F33DE9">
          <w:rPr>
            <w:noProof/>
            <w:webHidden/>
          </w:rPr>
          <w:fldChar w:fldCharType="begin"/>
        </w:r>
        <w:r w:rsidR="00F33DE9">
          <w:rPr>
            <w:noProof/>
            <w:webHidden/>
          </w:rPr>
          <w:instrText xml:space="preserve"> PAGEREF _Toc382318204 \h </w:instrText>
        </w:r>
        <w:r w:rsidR="00F33DE9">
          <w:rPr>
            <w:noProof/>
            <w:webHidden/>
          </w:rPr>
        </w:r>
        <w:r w:rsidR="00F33DE9">
          <w:rPr>
            <w:noProof/>
            <w:webHidden/>
          </w:rPr>
          <w:fldChar w:fldCharType="separate"/>
        </w:r>
        <w:r w:rsidR="00F33DE9">
          <w:rPr>
            <w:noProof/>
            <w:webHidden/>
          </w:rPr>
          <w:t>11</w:t>
        </w:r>
        <w:r w:rsidR="00F33DE9">
          <w:rPr>
            <w:noProof/>
            <w:webHidden/>
          </w:rPr>
          <w:fldChar w:fldCharType="end"/>
        </w:r>
      </w:hyperlink>
    </w:p>
    <w:p w:rsidR="00F33DE9" w:rsidRDefault="008847C7">
      <w:pPr>
        <w:pStyle w:val="TOC2"/>
        <w:tabs>
          <w:tab w:val="right" w:leader="dot" w:pos="9350"/>
        </w:tabs>
        <w:rPr>
          <w:rFonts w:eastAsiaTheme="minorEastAsia"/>
          <w:smallCaps w:val="0"/>
          <w:noProof/>
          <w:sz w:val="22"/>
          <w:szCs w:val="22"/>
        </w:rPr>
      </w:pPr>
      <w:hyperlink w:anchor="_Toc382318205" w:history="1">
        <w:r w:rsidR="00F33DE9" w:rsidRPr="00B85A2F">
          <w:rPr>
            <w:rStyle w:val="Hyperlink"/>
            <w:noProof/>
          </w:rPr>
          <w:t>How to view Logs Count Results</w:t>
        </w:r>
        <w:r w:rsidR="00F33DE9">
          <w:rPr>
            <w:noProof/>
            <w:webHidden/>
          </w:rPr>
          <w:tab/>
        </w:r>
        <w:r w:rsidR="00F33DE9">
          <w:rPr>
            <w:noProof/>
            <w:webHidden/>
          </w:rPr>
          <w:fldChar w:fldCharType="begin"/>
        </w:r>
        <w:r w:rsidR="00F33DE9">
          <w:rPr>
            <w:noProof/>
            <w:webHidden/>
          </w:rPr>
          <w:instrText xml:space="preserve"> PAGEREF _Toc382318205 \h </w:instrText>
        </w:r>
        <w:r w:rsidR="00F33DE9">
          <w:rPr>
            <w:noProof/>
            <w:webHidden/>
          </w:rPr>
        </w:r>
        <w:r w:rsidR="00F33DE9">
          <w:rPr>
            <w:noProof/>
            <w:webHidden/>
          </w:rPr>
          <w:fldChar w:fldCharType="separate"/>
        </w:r>
        <w:r w:rsidR="00F33DE9">
          <w:rPr>
            <w:noProof/>
            <w:webHidden/>
          </w:rPr>
          <w:t>11</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206" w:history="1">
        <w:r w:rsidR="00F33DE9" w:rsidRPr="00B85A2F">
          <w:rPr>
            <w:rStyle w:val="Hyperlink"/>
            <w:noProof/>
          </w:rPr>
          <w:t>Using Hadoop NameNode UI</w:t>
        </w:r>
        <w:r w:rsidR="00F33DE9">
          <w:rPr>
            <w:noProof/>
            <w:webHidden/>
          </w:rPr>
          <w:tab/>
        </w:r>
        <w:r w:rsidR="00F33DE9">
          <w:rPr>
            <w:noProof/>
            <w:webHidden/>
          </w:rPr>
          <w:fldChar w:fldCharType="begin"/>
        </w:r>
        <w:r w:rsidR="00F33DE9">
          <w:rPr>
            <w:noProof/>
            <w:webHidden/>
          </w:rPr>
          <w:instrText xml:space="preserve"> PAGEREF _Toc382318206 \h </w:instrText>
        </w:r>
        <w:r w:rsidR="00F33DE9">
          <w:rPr>
            <w:noProof/>
            <w:webHidden/>
          </w:rPr>
        </w:r>
        <w:r w:rsidR="00F33DE9">
          <w:rPr>
            <w:noProof/>
            <w:webHidden/>
          </w:rPr>
          <w:fldChar w:fldCharType="separate"/>
        </w:r>
        <w:r w:rsidR="00F33DE9">
          <w:rPr>
            <w:noProof/>
            <w:webHidden/>
          </w:rPr>
          <w:t>11</w:t>
        </w:r>
        <w:r w:rsidR="00F33DE9">
          <w:rPr>
            <w:noProof/>
            <w:webHidden/>
          </w:rPr>
          <w:fldChar w:fldCharType="end"/>
        </w:r>
      </w:hyperlink>
    </w:p>
    <w:p w:rsidR="00F33DE9" w:rsidRDefault="008847C7">
      <w:pPr>
        <w:pStyle w:val="TOC3"/>
        <w:tabs>
          <w:tab w:val="right" w:leader="dot" w:pos="9350"/>
        </w:tabs>
        <w:rPr>
          <w:rFonts w:eastAsiaTheme="minorEastAsia"/>
          <w:i w:val="0"/>
          <w:iCs w:val="0"/>
          <w:noProof/>
          <w:sz w:val="22"/>
          <w:szCs w:val="22"/>
        </w:rPr>
      </w:pPr>
      <w:hyperlink w:anchor="_Toc382318207" w:history="1">
        <w:r w:rsidR="00F33DE9" w:rsidRPr="00B85A2F">
          <w:rPr>
            <w:rStyle w:val="Hyperlink"/>
            <w:noProof/>
          </w:rPr>
          <w:t>Using HDFS commands</w:t>
        </w:r>
        <w:r w:rsidR="00F33DE9">
          <w:rPr>
            <w:noProof/>
            <w:webHidden/>
          </w:rPr>
          <w:tab/>
        </w:r>
        <w:r w:rsidR="00F33DE9">
          <w:rPr>
            <w:noProof/>
            <w:webHidden/>
          </w:rPr>
          <w:fldChar w:fldCharType="begin"/>
        </w:r>
        <w:r w:rsidR="00F33DE9">
          <w:rPr>
            <w:noProof/>
            <w:webHidden/>
          </w:rPr>
          <w:instrText xml:space="preserve"> PAGEREF _Toc382318207 \h </w:instrText>
        </w:r>
        <w:r w:rsidR="00F33DE9">
          <w:rPr>
            <w:noProof/>
            <w:webHidden/>
          </w:rPr>
        </w:r>
        <w:r w:rsidR="00F33DE9">
          <w:rPr>
            <w:noProof/>
            <w:webHidden/>
          </w:rPr>
          <w:fldChar w:fldCharType="separate"/>
        </w:r>
        <w:r w:rsidR="00F33DE9">
          <w:rPr>
            <w:noProof/>
            <w:webHidden/>
          </w:rPr>
          <w:t>15</w:t>
        </w:r>
        <w:r w:rsidR="00F33DE9">
          <w:rPr>
            <w:noProof/>
            <w:webHidden/>
          </w:rPr>
          <w:fldChar w:fldCharType="end"/>
        </w:r>
      </w:hyperlink>
    </w:p>
    <w:p w:rsidR="00F33DE9" w:rsidRDefault="008847C7">
      <w:pPr>
        <w:pStyle w:val="TOC1"/>
        <w:tabs>
          <w:tab w:val="right" w:leader="dot" w:pos="9350"/>
        </w:tabs>
        <w:rPr>
          <w:rFonts w:eastAsiaTheme="minorEastAsia"/>
          <w:b w:val="0"/>
          <w:bCs w:val="0"/>
          <w:caps w:val="0"/>
          <w:noProof/>
          <w:sz w:val="22"/>
          <w:szCs w:val="22"/>
        </w:rPr>
      </w:pPr>
      <w:hyperlink w:anchor="_Toc382318208" w:history="1">
        <w:r w:rsidR="00F33DE9" w:rsidRPr="00B85A2F">
          <w:rPr>
            <w:rStyle w:val="Hyperlink"/>
            <w:noProof/>
          </w:rPr>
          <w:t>Glossary of Terms used</w:t>
        </w:r>
        <w:r w:rsidR="00F33DE9">
          <w:rPr>
            <w:noProof/>
            <w:webHidden/>
          </w:rPr>
          <w:tab/>
        </w:r>
        <w:r w:rsidR="00F33DE9">
          <w:rPr>
            <w:noProof/>
            <w:webHidden/>
          </w:rPr>
          <w:fldChar w:fldCharType="begin"/>
        </w:r>
        <w:r w:rsidR="00F33DE9">
          <w:rPr>
            <w:noProof/>
            <w:webHidden/>
          </w:rPr>
          <w:instrText xml:space="preserve"> PAGEREF _Toc382318208 \h </w:instrText>
        </w:r>
        <w:r w:rsidR="00F33DE9">
          <w:rPr>
            <w:noProof/>
            <w:webHidden/>
          </w:rPr>
        </w:r>
        <w:r w:rsidR="00F33DE9">
          <w:rPr>
            <w:noProof/>
            <w:webHidden/>
          </w:rPr>
          <w:fldChar w:fldCharType="separate"/>
        </w:r>
        <w:r w:rsidR="00F33DE9">
          <w:rPr>
            <w:noProof/>
            <w:webHidden/>
          </w:rPr>
          <w:t>17</w:t>
        </w:r>
        <w:r w:rsidR="00F33DE9">
          <w:rPr>
            <w:noProof/>
            <w:webHidden/>
          </w:rPr>
          <w:fldChar w:fldCharType="end"/>
        </w:r>
      </w:hyperlink>
    </w:p>
    <w:p w:rsidR="00DB3502" w:rsidRDefault="00DB3502" w:rsidP="00BB12EC">
      <w:pPr>
        <w:pStyle w:val="Title"/>
      </w:pPr>
      <w:r>
        <w:fldChar w:fldCharType="end"/>
      </w:r>
    </w:p>
    <w:p w:rsidR="00DB3502" w:rsidRDefault="00DB3502" w:rsidP="00DB3502">
      <w:pPr>
        <w:rPr>
          <w:rFonts w:asciiTheme="majorHAnsi" w:eastAsiaTheme="majorEastAsia" w:hAnsiTheme="majorHAnsi" w:cstheme="majorBidi"/>
          <w:spacing w:val="-10"/>
          <w:kern w:val="28"/>
          <w:sz w:val="56"/>
          <w:szCs w:val="56"/>
        </w:rPr>
      </w:pPr>
      <w:r>
        <w:br w:type="page"/>
      </w:r>
    </w:p>
    <w:p w:rsidR="00BB12EC" w:rsidRDefault="00BB12EC" w:rsidP="00BB12EC">
      <w:pPr>
        <w:pStyle w:val="Heading1"/>
      </w:pPr>
      <w:bookmarkStart w:id="1" w:name="_Toc382318170"/>
      <w:r>
        <w:lastRenderedPageBreak/>
        <w:t>Introduction</w:t>
      </w:r>
      <w:bookmarkEnd w:id="1"/>
    </w:p>
    <w:p w:rsidR="008E556D" w:rsidRDefault="008E3CFE" w:rsidP="00F32AA4">
      <w:r>
        <w:t>Map-Reduce Logs Count</w:t>
      </w:r>
      <w:r w:rsidR="00555D36">
        <w:t xml:space="preserve"> application demonstrates one of the very important platform features which is to allow </w:t>
      </w:r>
      <w:r w:rsidR="00F32AA4">
        <w:t xml:space="preserve">users to reuse their Map-Reduce code. </w:t>
      </w:r>
    </w:p>
    <w:p w:rsidR="002D56A0" w:rsidRDefault="00D55B73" w:rsidP="00F32AA4">
      <w:r>
        <w:t>Typically,</w:t>
      </w:r>
      <w:r w:rsidR="00F32AA4">
        <w:t xml:space="preserve"> </w:t>
      </w:r>
      <w:r>
        <w:t xml:space="preserve">a </w:t>
      </w:r>
      <w:r w:rsidR="00F32AA4">
        <w:t xml:space="preserve">lot of enterprises that have made </w:t>
      </w:r>
      <w:proofErr w:type="spellStart"/>
      <w:r>
        <w:t>Hadoop</w:t>
      </w:r>
      <w:proofErr w:type="spellEnd"/>
      <w:r>
        <w:t xml:space="preserve"> infra-structure investments still </w:t>
      </w:r>
      <w:r w:rsidR="00F32AA4">
        <w:t>us</w:t>
      </w:r>
      <w:r>
        <w:t>e</w:t>
      </w:r>
      <w:r w:rsidR="00F32AA4">
        <w:t xml:space="preserve"> solutions that are built </w:t>
      </w:r>
      <w:r>
        <w:t>as</w:t>
      </w:r>
      <w:r w:rsidR="00F32AA4">
        <w:t xml:space="preserve"> Map-Reduce Jobs. </w:t>
      </w:r>
      <w:r>
        <w:t xml:space="preserve">Real-time stream processing paradigm is a different application paradigm than the typical Map-Reduce paradigm. While, </w:t>
      </w:r>
      <w:proofErr w:type="spellStart"/>
      <w:r>
        <w:t>Hadoop</w:t>
      </w:r>
      <w:proofErr w:type="spellEnd"/>
      <w:r>
        <w:t xml:space="preserve"> provides a distributed infra-structure to run Map-Reduce based applications over data files stored in HDFS, </w:t>
      </w:r>
    </w:p>
    <w:p w:rsidR="004D65BA" w:rsidRDefault="008E3CFE" w:rsidP="00F32AA4">
      <w:r>
        <w:t>The Logs Count</w:t>
      </w:r>
      <w:r w:rsidR="003C7FCD">
        <w:t xml:space="preserve"> </w:t>
      </w:r>
      <w:r w:rsidR="00D55B73">
        <w:t>application</w:t>
      </w:r>
      <w:r w:rsidR="003C7FCD">
        <w:t xml:space="preserve"> uses a Map-Reduce </w:t>
      </w:r>
      <w:r w:rsidR="00463E45">
        <w:t xml:space="preserve">job to count the number of lines of logs generated for a given </w:t>
      </w:r>
      <w:r w:rsidR="003D4223">
        <w:t xml:space="preserve">hour for a particular </w:t>
      </w:r>
      <w:r w:rsidR="00463E45">
        <w:t xml:space="preserve">date. </w:t>
      </w:r>
    </w:p>
    <w:p w:rsidR="00056393" w:rsidRDefault="00BB22DD" w:rsidP="00F054E6">
      <w:r>
        <w:t>In order to execute the Map-Reduce job it provides wrapper operators</w:t>
      </w:r>
      <w:r w:rsidR="009A478C">
        <w:t xml:space="preserve"> to handle Map and Reduce functions</w:t>
      </w:r>
      <w:r>
        <w:t>.</w:t>
      </w:r>
      <w:r w:rsidR="009A478C">
        <w:t xml:space="preserve"> </w:t>
      </w:r>
      <w:r w:rsidR="00396222">
        <w:t xml:space="preserve">The application simulates </w:t>
      </w:r>
      <w:proofErr w:type="spellStart"/>
      <w:r w:rsidR="00396222">
        <w:t>Hadoop’s</w:t>
      </w:r>
      <w:proofErr w:type="spellEnd"/>
      <w:r w:rsidR="00396222">
        <w:t xml:space="preserve"> Map-Reduce paradigm and fits it into </w:t>
      </w:r>
      <w:proofErr w:type="spellStart"/>
      <w:r w:rsidR="00396222">
        <w:t>DataTorrent</w:t>
      </w:r>
      <w:proofErr w:type="spellEnd"/>
      <w:r w:rsidR="00396222">
        <w:t xml:space="preserve"> Platform </w:t>
      </w:r>
      <w:r w:rsidR="00056393">
        <w:t>application. This demonstrates how Map-Reduce</w:t>
      </w:r>
      <w:r w:rsidR="00396222">
        <w:t xml:space="preserve"> </w:t>
      </w:r>
      <w:r w:rsidR="00056393">
        <w:t xml:space="preserve">features are supported on </w:t>
      </w:r>
      <w:proofErr w:type="spellStart"/>
      <w:r w:rsidR="00056393">
        <w:t>DataTorrent</w:t>
      </w:r>
      <w:proofErr w:type="spellEnd"/>
      <w:r w:rsidR="00056393">
        <w:t xml:space="preserve"> platform</w:t>
      </w:r>
      <w:r w:rsidR="00F054E6">
        <w:t xml:space="preserve"> and</w:t>
      </w:r>
      <w:r w:rsidR="00056393">
        <w:t xml:space="preserve"> how </w:t>
      </w:r>
      <w:r w:rsidR="00F054E6">
        <w:t xml:space="preserve">these </w:t>
      </w:r>
      <w:r w:rsidR="00056393">
        <w:t xml:space="preserve">features can be utilized in stream processing applications running on </w:t>
      </w:r>
      <w:proofErr w:type="spellStart"/>
      <w:r w:rsidR="00056393">
        <w:t>DataTorrent</w:t>
      </w:r>
      <w:proofErr w:type="spellEnd"/>
      <w:r w:rsidR="00056393">
        <w:t xml:space="preserve"> Platform.</w:t>
      </w:r>
    </w:p>
    <w:p w:rsidR="00056393" w:rsidRDefault="00056393" w:rsidP="00BB6B82">
      <w:pPr>
        <w:pStyle w:val="Heading2"/>
      </w:pPr>
      <w:bookmarkStart w:id="2" w:name="_Toc382318171"/>
      <w:r>
        <w:t xml:space="preserve">Inputting </w:t>
      </w:r>
      <w:r w:rsidR="007E4FFD">
        <w:t xml:space="preserve">Data </w:t>
      </w:r>
      <w:r>
        <w:t>Files</w:t>
      </w:r>
      <w:bookmarkEnd w:id="2"/>
    </w:p>
    <w:p w:rsidR="00BB6B82" w:rsidRPr="00BB6B82" w:rsidRDefault="00BB6B82" w:rsidP="00BB6B82">
      <w:proofErr w:type="spellStart"/>
      <w:r>
        <w:t>DataTorrent</w:t>
      </w:r>
      <w:proofErr w:type="spellEnd"/>
      <w:r>
        <w:t xml:space="preserve"> platform can receive input from various sources. One of the </w:t>
      </w:r>
      <w:r w:rsidR="007E4FFD">
        <w:t xml:space="preserve">input </w:t>
      </w:r>
      <w:r>
        <w:t>source</w:t>
      </w:r>
      <w:r w:rsidR="007E4FFD">
        <w:t xml:space="preserve">s </w:t>
      </w:r>
      <w:r>
        <w:t xml:space="preserve">can be input files from HDFS. </w:t>
      </w:r>
      <w:r w:rsidR="007E4FFD">
        <w:t xml:space="preserve">This application demonstrates how to read files from HDFS, which is the mechanism used for reading in the input data by </w:t>
      </w:r>
      <w:proofErr w:type="spellStart"/>
      <w:r w:rsidR="007E4FFD">
        <w:t>Hadoop</w:t>
      </w:r>
      <w:proofErr w:type="spellEnd"/>
      <w:r w:rsidR="007E4FFD">
        <w:t xml:space="preserve"> Map-Reduce applications. </w:t>
      </w:r>
      <w:proofErr w:type="spellStart"/>
      <w:r w:rsidR="007E4FFD">
        <w:t>DataTorrent</w:t>
      </w:r>
      <w:proofErr w:type="spellEnd"/>
      <w:r w:rsidR="007E4FFD">
        <w:t xml:space="preserve"> platform has open-sourced various input adapters that allows applications to receive inputs from variety of input sources. These input sources can be Kafka, </w:t>
      </w:r>
      <w:proofErr w:type="spellStart"/>
      <w:r w:rsidR="007E4FFD">
        <w:t>RabbitMQ</w:t>
      </w:r>
      <w:proofErr w:type="spellEnd"/>
      <w:r w:rsidR="007E4FFD">
        <w:t xml:space="preserve"> or even a network socket. Similarly, HDFS input adapter can be one of the input sources from which </w:t>
      </w:r>
      <w:proofErr w:type="spellStart"/>
      <w:r w:rsidR="007E4FFD">
        <w:t>DataTorrent</w:t>
      </w:r>
      <w:proofErr w:type="spellEnd"/>
      <w:r w:rsidR="007E4FFD">
        <w:t xml:space="preserve"> platform can receive inputs.</w:t>
      </w:r>
    </w:p>
    <w:p w:rsidR="002D56CD" w:rsidRDefault="002D56CD" w:rsidP="007E4FFD">
      <w:pPr>
        <w:pStyle w:val="Heading2"/>
      </w:pPr>
      <w:bookmarkStart w:id="3" w:name="_Toc382318172"/>
      <w:r>
        <w:t xml:space="preserve">Input </w:t>
      </w:r>
      <w:r w:rsidR="007E4FFD">
        <w:t xml:space="preserve">File </w:t>
      </w:r>
      <w:r>
        <w:t>Formats</w:t>
      </w:r>
      <w:bookmarkEnd w:id="3"/>
    </w:p>
    <w:p w:rsidR="007E4FFD" w:rsidRDefault="007E4FFD" w:rsidP="00F32AA4">
      <w:proofErr w:type="spellStart"/>
      <w:r>
        <w:t>Hadoop</w:t>
      </w:r>
      <w:proofErr w:type="spellEnd"/>
      <w:r>
        <w:t xml:space="preserve"> Map-Reduce supports different types of file formats (</w:t>
      </w:r>
      <w:proofErr w:type="spellStart"/>
      <w:r w:rsidRPr="007E4FFD">
        <w:rPr>
          <w:rFonts w:cs="Helvetica"/>
          <w:sz w:val="20"/>
          <w:szCs w:val="20"/>
          <w:shd w:val="clear" w:color="auto" w:fill="FFFFFF"/>
        </w:rPr>
        <w:t>TextInputFormat</w:t>
      </w:r>
      <w:proofErr w:type="spellEnd"/>
      <w:r w:rsidRPr="007E4FFD">
        <w:rPr>
          <w:rFonts w:cs="Helvetica"/>
          <w:sz w:val="20"/>
          <w:szCs w:val="20"/>
          <w:shd w:val="clear" w:color="auto" w:fill="FFFFFF"/>
        </w:rPr>
        <w:t xml:space="preserve">, </w:t>
      </w:r>
      <w:proofErr w:type="spellStart"/>
      <w:r w:rsidRPr="007E4FFD">
        <w:rPr>
          <w:rFonts w:cs="Helvetica"/>
          <w:sz w:val="20"/>
          <w:szCs w:val="20"/>
          <w:shd w:val="clear" w:color="auto" w:fill="FFFFFF"/>
        </w:rPr>
        <w:t>KeyValueInputFormat</w:t>
      </w:r>
      <w:proofErr w:type="spellEnd"/>
      <w:r w:rsidRPr="007E4FFD">
        <w:rPr>
          <w:rFonts w:cs="Helvetica"/>
          <w:sz w:val="20"/>
          <w:szCs w:val="20"/>
          <w:shd w:val="clear" w:color="auto" w:fill="FFFFFF"/>
        </w:rPr>
        <w:t xml:space="preserve">, </w:t>
      </w:r>
      <w:proofErr w:type="spellStart"/>
      <w:r w:rsidRPr="007E4FFD">
        <w:rPr>
          <w:rFonts w:cs="Helvetica"/>
          <w:sz w:val="20"/>
          <w:szCs w:val="20"/>
          <w:shd w:val="clear" w:color="auto" w:fill="FFFFFF"/>
        </w:rPr>
        <w:t>SequenceFileInputFormat</w:t>
      </w:r>
      <w:proofErr w:type="spellEnd"/>
      <w:r>
        <w:t xml:space="preserve">) for the input files that are read from HDFS. </w:t>
      </w:r>
      <w:proofErr w:type="spellStart"/>
      <w:r>
        <w:t>DataTorrent</w:t>
      </w:r>
      <w:proofErr w:type="spellEnd"/>
      <w:r>
        <w:t xml:space="preserve"> platform reuses the APIs created by </w:t>
      </w:r>
      <w:proofErr w:type="spellStart"/>
      <w:r>
        <w:t>Hadoop</w:t>
      </w:r>
      <w:proofErr w:type="spellEnd"/>
      <w:r>
        <w:t xml:space="preserve"> for reading the data with mentioned file formats. No additional coding is necessary.</w:t>
      </w:r>
    </w:p>
    <w:p w:rsidR="00056393" w:rsidRDefault="005C61EC" w:rsidP="00B50785">
      <w:pPr>
        <w:pStyle w:val="Heading2"/>
      </w:pPr>
      <w:bookmarkStart w:id="4" w:name="_Toc382318173"/>
      <w:r>
        <w:t>I</w:t>
      </w:r>
      <w:r w:rsidR="00056393">
        <w:t>nput</w:t>
      </w:r>
      <w:r>
        <w:t xml:space="preserve"> Splits</w:t>
      </w:r>
      <w:bookmarkEnd w:id="4"/>
    </w:p>
    <w:p w:rsidR="00B50785" w:rsidRPr="00B50785" w:rsidRDefault="008226C9" w:rsidP="00B50785">
      <w:r>
        <w:t xml:space="preserve">As input data is passed to the Mapper jobs in </w:t>
      </w:r>
      <w:proofErr w:type="spellStart"/>
      <w:r>
        <w:t>Hadoop</w:t>
      </w:r>
      <w:proofErr w:type="spellEnd"/>
      <w:r>
        <w:t xml:space="preserve"> Map-Reduce, the data read from the HDFS files, gets split into chunks of data so that the only part of the data can be passed to each Mapper job for processing. This application demonstrates the similar capability by the Partitioning support provided by </w:t>
      </w:r>
      <w:proofErr w:type="spellStart"/>
      <w:r>
        <w:t>DataTorrent</w:t>
      </w:r>
      <w:proofErr w:type="spellEnd"/>
      <w:r>
        <w:t xml:space="preserve"> platform. The application reuses the APIs created by </w:t>
      </w:r>
      <w:proofErr w:type="spellStart"/>
      <w:r>
        <w:t>Hadoop</w:t>
      </w:r>
      <w:proofErr w:type="spellEnd"/>
      <w:r>
        <w:t xml:space="preserve"> with some additional coding so as to create data partitions as required by </w:t>
      </w:r>
      <w:proofErr w:type="spellStart"/>
      <w:r>
        <w:t>DataTorrent</w:t>
      </w:r>
      <w:proofErr w:type="spellEnd"/>
      <w:r>
        <w:t xml:space="preserve"> Platform.</w:t>
      </w:r>
    </w:p>
    <w:p w:rsidR="00056393" w:rsidRDefault="00056393" w:rsidP="008226C9">
      <w:pPr>
        <w:pStyle w:val="Heading2"/>
      </w:pPr>
      <w:bookmarkStart w:id="5" w:name="_Toc382318174"/>
      <w:r>
        <w:t>Record Reader</w:t>
      </w:r>
      <w:bookmarkEnd w:id="5"/>
    </w:p>
    <w:p w:rsidR="007D194C" w:rsidRPr="007D194C" w:rsidRDefault="007D194C" w:rsidP="007D194C">
      <w:r>
        <w:t>The applic</w:t>
      </w:r>
      <w:r w:rsidR="009211CE">
        <w:t>ation reuses the APIs from</w:t>
      </w:r>
      <w:r>
        <w:t xml:space="preserve"> </w:t>
      </w:r>
      <w:proofErr w:type="spellStart"/>
      <w:r>
        <w:t>Hadoop</w:t>
      </w:r>
      <w:proofErr w:type="spellEnd"/>
      <w:r>
        <w:t xml:space="preserve"> to create the </w:t>
      </w:r>
      <w:r w:rsidR="00B65741">
        <w:t xml:space="preserve">records from the input splits created by </w:t>
      </w:r>
      <w:r w:rsidR="00E27412">
        <w:rPr>
          <w:i/>
        </w:rPr>
        <w:t xml:space="preserve">Input </w:t>
      </w:r>
      <w:r w:rsidR="00E27412" w:rsidRPr="00E27412">
        <w:rPr>
          <w:i/>
        </w:rPr>
        <w:t>Splits</w:t>
      </w:r>
      <w:r w:rsidR="00B65741">
        <w:t xml:space="preserve"> mechanism mentioned above. The record reader provides the necessary abstraction to convert the data read from file into the Key-Value pairs as expected by the Mapper job.</w:t>
      </w:r>
    </w:p>
    <w:p w:rsidR="00056393" w:rsidRDefault="00056393" w:rsidP="00B65741">
      <w:pPr>
        <w:pStyle w:val="Heading2"/>
      </w:pPr>
      <w:bookmarkStart w:id="6" w:name="_Toc382318175"/>
      <w:r>
        <w:lastRenderedPageBreak/>
        <w:t>Mapper</w:t>
      </w:r>
      <w:bookmarkEnd w:id="6"/>
    </w:p>
    <w:p w:rsidR="00E27412" w:rsidRPr="00E27412" w:rsidRDefault="00E579DF" w:rsidP="00E27412">
      <w:r>
        <w:t xml:space="preserve">The application </w:t>
      </w:r>
      <w:r w:rsidR="0028437C">
        <w:t xml:space="preserve">reuses the Mapper job code </w:t>
      </w:r>
      <w:r>
        <w:t xml:space="preserve">created to run on </w:t>
      </w:r>
      <w:proofErr w:type="spellStart"/>
      <w:r>
        <w:t>Hadoop</w:t>
      </w:r>
      <w:proofErr w:type="spellEnd"/>
      <w:r>
        <w:t xml:space="preserve"> Map-Reduce. The application simulates the </w:t>
      </w:r>
      <w:proofErr w:type="spellStart"/>
      <w:r>
        <w:t>Hadoop</w:t>
      </w:r>
      <w:proofErr w:type="spellEnd"/>
      <w:r>
        <w:t xml:space="preserve"> Map-Reduce data structures as needed by the Mapper function</w:t>
      </w:r>
      <w:r w:rsidR="0028437C">
        <w:t xml:space="preserve"> and facilitates the Mapper function to run on </w:t>
      </w:r>
      <w:proofErr w:type="spellStart"/>
      <w:r w:rsidR="0028437C">
        <w:t>DataTorrent</w:t>
      </w:r>
      <w:proofErr w:type="spellEnd"/>
      <w:r w:rsidR="0028437C">
        <w:t xml:space="preserve"> platform</w:t>
      </w:r>
      <w:r>
        <w:t xml:space="preserve">. </w:t>
      </w:r>
    </w:p>
    <w:p w:rsidR="00056393" w:rsidRDefault="00056393" w:rsidP="00FA0A96">
      <w:pPr>
        <w:pStyle w:val="Heading2"/>
      </w:pPr>
      <w:bookmarkStart w:id="7" w:name="_Toc382318176"/>
      <w:r>
        <w:t>Combiner</w:t>
      </w:r>
      <w:bookmarkEnd w:id="7"/>
    </w:p>
    <w:p w:rsidR="00412D93" w:rsidRPr="00412D93" w:rsidRDefault="00412D93" w:rsidP="00412D93">
      <w:r>
        <w:t xml:space="preserve">The application also allows execution of the Combiner function in the same way </w:t>
      </w:r>
      <w:proofErr w:type="spellStart"/>
      <w:r>
        <w:t>Hadoop</w:t>
      </w:r>
      <w:proofErr w:type="spellEnd"/>
      <w:r>
        <w:t xml:space="preserve"> Map-Reduce does. Application executes the Combiner function (which is same as Reduce function) immediately after the Mapper function is executed.</w:t>
      </w:r>
    </w:p>
    <w:p w:rsidR="00056393" w:rsidRDefault="00056393" w:rsidP="00FA0A96">
      <w:pPr>
        <w:pStyle w:val="Heading2"/>
      </w:pPr>
      <w:bookmarkStart w:id="8" w:name="_Toc382318177"/>
      <w:r>
        <w:t>Reducer</w:t>
      </w:r>
      <w:bookmarkEnd w:id="8"/>
    </w:p>
    <w:p w:rsidR="0028437C" w:rsidRPr="0028437C" w:rsidRDefault="0028437C" w:rsidP="0028437C">
      <w:r>
        <w:t xml:space="preserve">The application reuses the Reducer job code created to run on </w:t>
      </w:r>
      <w:proofErr w:type="spellStart"/>
      <w:r>
        <w:t>Hadoop</w:t>
      </w:r>
      <w:proofErr w:type="spellEnd"/>
      <w:r>
        <w:t xml:space="preserve"> Map-Reduce. The application simulates the </w:t>
      </w:r>
      <w:proofErr w:type="spellStart"/>
      <w:r>
        <w:t>Hadoop</w:t>
      </w:r>
      <w:proofErr w:type="spellEnd"/>
      <w:r>
        <w:t xml:space="preserve"> Map-Reduce data structures as needed by the Reducer function and facilitates the Reducer function to run on </w:t>
      </w:r>
      <w:proofErr w:type="spellStart"/>
      <w:r>
        <w:t>DataTorrent</w:t>
      </w:r>
      <w:proofErr w:type="spellEnd"/>
      <w:r>
        <w:t xml:space="preserve"> platform.</w:t>
      </w:r>
      <w:r w:rsidR="00412D93">
        <w:t xml:space="preserve"> </w:t>
      </w:r>
    </w:p>
    <w:p w:rsidR="00056393" w:rsidRDefault="00056393" w:rsidP="00FA0A96">
      <w:pPr>
        <w:pStyle w:val="Heading2"/>
      </w:pPr>
      <w:bookmarkStart w:id="9" w:name="_Toc382318178"/>
      <w:r>
        <w:t>Partition</w:t>
      </w:r>
      <w:r w:rsidR="002D56CD">
        <w:t xml:space="preserve"> and Shuffle</w:t>
      </w:r>
      <w:bookmarkEnd w:id="9"/>
    </w:p>
    <w:p w:rsidR="00705CC4" w:rsidRDefault="00117DB9" w:rsidP="00705CC4">
      <w:proofErr w:type="spellStart"/>
      <w:r>
        <w:t>DataTorrent</w:t>
      </w:r>
      <w:proofErr w:type="spellEnd"/>
      <w:r>
        <w:t xml:space="preserve"> platform has the ability to partition the stream of data tuples based on the given partitioning scheme. The default parti</w:t>
      </w:r>
      <w:r w:rsidR="00D605F7">
        <w:t xml:space="preserve">tioning scheme uses the hash value of the individual keys of the data tuples to partition the key-value pairs to further operations which in this case is Reducer function. Based on the hash values of the keys, </w:t>
      </w:r>
      <w:proofErr w:type="spellStart"/>
      <w:r w:rsidR="00D605F7">
        <w:t>DataTorrent</w:t>
      </w:r>
      <w:proofErr w:type="spellEnd"/>
      <w:r w:rsidR="00D605F7">
        <w:t xml:space="preserve"> platform shuffles the keys with the same value to the same Reducer job.  </w:t>
      </w:r>
    </w:p>
    <w:p w:rsidR="008B642E" w:rsidRDefault="008B642E" w:rsidP="008B642E">
      <w:pPr>
        <w:pStyle w:val="Heading2"/>
      </w:pPr>
      <w:bookmarkStart w:id="10" w:name="_Toc382318179"/>
      <w:r>
        <w:t>HDFS Adapter</w:t>
      </w:r>
      <w:bookmarkEnd w:id="10"/>
    </w:p>
    <w:p w:rsidR="008B642E" w:rsidRPr="008B642E" w:rsidRDefault="008B642E" w:rsidP="008B642E">
      <w:r>
        <w:t xml:space="preserve">This application also demonstrates </w:t>
      </w:r>
      <w:proofErr w:type="spellStart"/>
      <w:r>
        <w:t>DataTorrent</w:t>
      </w:r>
      <w:proofErr w:type="spellEnd"/>
      <w:r>
        <w:t xml:space="preserve"> platform ability to interact with HDFS for reading files as well as writing to it.</w:t>
      </w:r>
    </w:p>
    <w:p w:rsidR="00D605F7" w:rsidRDefault="00D605F7">
      <w:pPr>
        <w:rPr>
          <w:rFonts w:asciiTheme="majorHAnsi" w:eastAsiaTheme="majorEastAsia" w:hAnsiTheme="majorHAnsi" w:cstheme="majorBidi"/>
          <w:color w:val="2E74B5" w:themeColor="accent1" w:themeShade="BF"/>
          <w:sz w:val="32"/>
          <w:szCs w:val="32"/>
        </w:rPr>
      </w:pPr>
      <w:bookmarkStart w:id="11" w:name="_Toc381186927"/>
      <w:r>
        <w:br w:type="page"/>
      </w:r>
    </w:p>
    <w:p w:rsidR="0003025F" w:rsidRDefault="0003025F" w:rsidP="0003025F">
      <w:pPr>
        <w:pStyle w:val="Heading1"/>
      </w:pPr>
      <w:bookmarkStart w:id="12" w:name="_Toc382318180"/>
      <w:r>
        <w:lastRenderedPageBreak/>
        <w:t>Pre-Requisites</w:t>
      </w:r>
      <w:bookmarkEnd w:id="11"/>
      <w:bookmarkEnd w:id="12"/>
    </w:p>
    <w:p w:rsidR="0003025F" w:rsidRDefault="0003025F" w:rsidP="0003025F">
      <w:r>
        <w:t xml:space="preserve">The document assumes that following </w:t>
      </w:r>
      <w:proofErr w:type="spellStart"/>
      <w:r>
        <w:t>Hadoop</w:t>
      </w:r>
      <w:proofErr w:type="spellEnd"/>
      <w:r>
        <w:t xml:space="preserve"> and </w:t>
      </w:r>
      <w:proofErr w:type="spellStart"/>
      <w:r>
        <w:t>DataTorrent</w:t>
      </w:r>
      <w:proofErr w:type="spellEnd"/>
      <w:r>
        <w:t xml:space="preserve"> services are running before using this document,</w:t>
      </w:r>
    </w:p>
    <w:p w:rsidR="0003025F" w:rsidRDefault="0003025F" w:rsidP="0003025F">
      <w:pPr>
        <w:pStyle w:val="Heading2"/>
      </w:pPr>
      <w:bookmarkStart w:id="13" w:name="_Toc381186928"/>
      <w:bookmarkStart w:id="14" w:name="_Toc382318181"/>
      <w:proofErr w:type="spellStart"/>
      <w:r>
        <w:t>Hadoop</w:t>
      </w:r>
      <w:proofErr w:type="spellEnd"/>
      <w:r>
        <w:t xml:space="preserve"> Services</w:t>
      </w:r>
      <w:bookmarkEnd w:id="13"/>
      <w:bookmarkEnd w:id="14"/>
      <w:r>
        <w:t xml:space="preserve"> </w:t>
      </w:r>
    </w:p>
    <w:p w:rsidR="0003025F" w:rsidRPr="001B4405" w:rsidRDefault="0003025F" w:rsidP="0003025F">
      <w:r w:rsidRPr="001B4405">
        <w:t xml:space="preserve">In order to be able to launch Demo Applications on the </w:t>
      </w:r>
      <w:proofErr w:type="spellStart"/>
      <w:r w:rsidRPr="001B4405">
        <w:t>DataTorrent</w:t>
      </w:r>
      <w:proofErr w:type="spellEnd"/>
      <w:r w:rsidRPr="001B4405">
        <w:t xml:space="preserve"> platform, </w:t>
      </w:r>
      <w:proofErr w:type="spellStart"/>
      <w:r w:rsidRPr="001B4405">
        <w:t>Hadoop</w:t>
      </w:r>
      <w:proofErr w:type="spellEnd"/>
      <w:r w:rsidRPr="001B4405">
        <w:t xml:space="preserve"> </w:t>
      </w:r>
      <w:r>
        <w:t>2.2</w:t>
      </w:r>
      <w:r w:rsidRPr="001B4405">
        <w:t xml:space="preserve"> (Yarn) grid needs to be running. The </w:t>
      </w:r>
      <w:proofErr w:type="spellStart"/>
      <w:r w:rsidRPr="001B4405">
        <w:t>Hadoop</w:t>
      </w:r>
      <w:proofErr w:type="spellEnd"/>
      <w:r w:rsidRPr="001B4405">
        <w:t xml:space="preserve"> install can be from any of the distributors or from Apache (</w:t>
      </w:r>
      <w:hyperlink r:id="rId7" w:history="1">
        <w:r w:rsidRPr="001B4405">
          <w:rPr>
            <w:rStyle w:val="Hyperlink"/>
            <w:rFonts w:ascii="Courier New" w:hAnsi="Courier New" w:cs="Courier New"/>
          </w:rPr>
          <w:t>http://hadoop.apache.org/</w:t>
        </w:r>
      </w:hyperlink>
      <w:r w:rsidRPr="001B4405">
        <w:t xml:space="preserve">) as long as it is </w:t>
      </w:r>
      <w:proofErr w:type="spellStart"/>
      <w:r w:rsidRPr="001B4405">
        <w:t>Hadoop</w:t>
      </w:r>
      <w:proofErr w:type="spellEnd"/>
      <w:r w:rsidRPr="001B4405">
        <w:t xml:space="preserve"> 2.</w:t>
      </w:r>
      <w:r>
        <w:t>2</w:t>
      </w:r>
      <w:r w:rsidRPr="001B4405">
        <w:t>.</w:t>
      </w:r>
    </w:p>
    <w:p w:rsidR="0003025F" w:rsidRDefault="0003025F" w:rsidP="0003025F">
      <w:pPr>
        <w:pStyle w:val="Heading2"/>
      </w:pPr>
      <w:bookmarkStart w:id="15" w:name="_Toc381186929"/>
      <w:bookmarkStart w:id="16" w:name="_Toc382318182"/>
      <w:proofErr w:type="spellStart"/>
      <w:proofErr w:type="gramStart"/>
      <w:r w:rsidRPr="000005B7">
        <w:rPr>
          <w:rFonts w:ascii="Courier New" w:hAnsi="Courier New" w:cs="Courier New"/>
        </w:rPr>
        <w:t>dtgateway</w:t>
      </w:r>
      <w:proofErr w:type="spellEnd"/>
      <w:proofErr w:type="gramEnd"/>
      <w:r>
        <w:t xml:space="preserve"> Service</w:t>
      </w:r>
      <w:bookmarkEnd w:id="15"/>
      <w:bookmarkEnd w:id="16"/>
    </w:p>
    <w:p w:rsidR="0003025F" w:rsidRDefault="0003025F" w:rsidP="0003025F">
      <w:pPr>
        <w:rPr>
          <w:rFonts w:cs="Courier New"/>
        </w:rPr>
      </w:pPr>
      <w:r w:rsidRPr="0098319A">
        <w:rPr>
          <w:rFonts w:cs="Courier New"/>
        </w:rPr>
        <w:t xml:space="preserve">Please </w:t>
      </w:r>
      <w:r>
        <w:rPr>
          <w:rFonts w:cs="Courier New"/>
        </w:rPr>
        <w:t>make sure that “</w:t>
      </w:r>
      <w:proofErr w:type="spellStart"/>
      <w:r w:rsidRPr="0007231B">
        <w:rPr>
          <w:rFonts w:ascii="Courier New" w:hAnsi="Courier New" w:cs="Courier New"/>
        </w:rPr>
        <w:t>dtgateway</w:t>
      </w:r>
      <w:proofErr w:type="spellEnd"/>
      <w:r>
        <w:rPr>
          <w:rFonts w:cs="Courier New"/>
        </w:rPr>
        <w:t>” service is running. This can be checked by executing following command on the command shell,</w:t>
      </w:r>
    </w:p>
    <w:p w:rsidR="0003025F" w:rsidRPr="003D5966" w:rsidRDefault="0003025F" w:rsidP="0003025F">
      <w:pPr>
        <w:ind w:left="720"/>
        <w:rPr>
          <w:rFonts w:ascii="Courier New" w:hAnsi="Courier New" w:cs="Courier New"/>
        </w:rPr>
      </w:pPr>
      <w:r w:rsidRPr="003D5966">
        <w:rPr>
          <w:rFonts w:ascii="Courier New" w:hAnsi="Courier New" w:cs="Courier New"/>
        </w:rPr>
        <w:t xml:space="preserve">$ </w:t>
      </w:r>
      <w:proofErr w:type="spellStart"/>
      <w:proofErr w:type="gramStart"/>
      <w:r w:rsidRPr="003D5966">
        <w:rPr>
          <w:rFonts w:ascii="Courier New" w:hAnsi="Courier New" w:cs="Courier New"/>
        </w:rPr>
        <w:t>sudo</w:t>
      </w:r>
      <w:proofErr w:type="spellEnd"/>
      <w:proofErr w:type="gramEnd"/>
      <w:r w:rsidRPr="003D5966">
        <w:rPr>
          <w:rFonts w:ascii="Courier New" w:hAnsi="Courier New" w:cs="Courier New"/>
        </w:rPr>
        <w:t xml:space="preserve"> service </w:t>
      </w:r>
      <w:proofErr w:type="spellStart"/>
      <w:r w:rsidRPr="003D5966">
        <w:rPr>
          <w:rFonts w:ascii="Courier New" w:hAnsi="Courier New" w:cs="Courier New"/>
        </w:rPr>
        <w:t>dtgateway</w:t>
      </w:r>
      <w:proofErr w:type="spellEnd"/>
      <w:r w:rsidRPr="003D5966">
        <w:rPr>
          <w:rFonts w:ascii="Courier New" w:hAnsi="Courier New" w:cs="Courier New"/>
        </w:rPr>
        <w:t xml:space="preserve"> status</w:t>
      </w:r>
    </w:p>
    <w:p w:rsidR="00A032FF" w:rsidRDefault="00A032FF">
      <w:pPr>
        <w:rPr>
          <w:rFonts w:asciiTheme="majorHAnsi" w:eastAsiaTheme="majorEastAsia" w:hAnsiTheme="majorHAnsi" w:cstheme="majorBidi"/>
          <w:color w:val="2E74B5" w:themeColor="accent1" w:themeShade="BF"/>
          <w:sz w:val="32"/>
          <w:szCs w:val="32"/>
        </w:rPr>
      </w:pPr>
      <w:bookmarkStart w:id="17" w:name="_Toc381186930"/>
      <w:r>
        <w:br w:type="page"/>
      </w:r>
    </w:p>
    <w:p w:rsidR="0003025F" w:rsidRDefault="0003025F" w:rsidP="0003025F">
      <w:pPr>
        <w:pStyle w:val="Heading1"/>
      </w:pPr>
      <w:bookmarkStart w:id="18" w:name="_Toc382318183"/>
      <w:r>
        <w:lastRenderedPageBreak/>
        <w:t>Assumptions</w:t>
      </w:r>
      <w:bookmarkEnd w:id="17"/>
      <w:bookmarkEnd w:id="18"/>
    </w:p>
    <w:p w:rsidR="0003025F" w:rsidRDefault="0003025F" w:rsidP="0003025F">
      <w:r>
        <w:t xml:space="preserve">This document assumes following about </w:t>
      </w:r>
      <w:r w:rsidR="009211CE">
        <w:t>the location where the Demo applications are placed</w:t>
      </w:r>
      <w:r>
        <w:t>.</w:t>
      </w:r>
      <w:r w:rsidR="00095ACE">
        <w:t xml:space="preserve"> </w:t>
      </w:r>
    </w:p>
    <w:p w:rsidR="0003025F" w:rsidRDefault="0003025F" w:rsidP="0003025F">
      <w:pPr>
        <w:pStyle w:val="Heading2"/>
      </w:pPr>
      <w:bookmarkStart w:id="19" w:name="_Toc381186932"/>
      <w:bookmarkStart w:id="20" w:name="_Toc382318185"/>
      <w:r>
        <w:t>Location of Packaged Demo Applications</w:t>
      </w:r>
      <w:bookmarkEnd w:id="19"/>
      <w:bookmarkEnd w:id="20"/>
    </w:p>
    <w:p w:rsidR="00090287" w:rsidRDefault="0003025F" w:rsidP="00872271">
      <w:pPr>
        <w:jc w:val="both"/>
      </w:pPr>
      <w:proofErr w:type="spellStart"/>
      <w:r>
        <w:t>DataTorrent</w:t>
      </w:r>
      <w:proofErr w:type="spellEnd"/>
      <w:r>
        <w:t xml:space="preserve"> platform ships with number of Demo applications. </w:t>
      </w:r>
      <w:bookmarkStart w:id="21" w:name="_Launch_Apache_Hadoop"/>
      <w:bookmarkStart w:id="22" w:name="_Packaged_Demo_Applications"/>
      <w:bookmarkEnd w:id="21"/>
      <w:bookmarkEnd w:id="22"/>
      <w:r>
        <w:t>You will find a Jar file (</w:t>
      </w:r>
      <w:r w:rsidRPr="0003025F">
        <w:rPr>
          <w:rFonts w:ascii="Courier New" w:hAnsi="Courier New" w:cs="Courier New"/>
        </w:rPr>
        <w:t>demos.jar</w:t>
      </w:r>
      <w:r>
        <w:t xml:space="preserve">) containing Demo applications under </w:t>
      </w:r>
      <w:proofErr w:type="spellStart"/>
      <w:r>
        <w:t>DataTorrent</w:t>
      </w:r>
      <w:proofErr w:type="spellEnd"/>
      <w:r>
        <w:t xml:space="preserve"> installation directory. The Jar file </w:t>
      </w:r>
      <w:r w:rsidRPr="0003025F">
        <w:rPr>
          <w:rFonts w:ascii="Courier New" w:hAnsi="Courier New" w:cs="Courier New"/>
        </w:rPr>
        <w:t>demos.jar</w:t>
      </w:r>
      <w:r>
        <w:t xml:space="preserve"> contains multiple pre-built demo applications that user can launch on the Apache </w:t>
      </w:r>
      <w:proofErr w:type="spellStart"/>
      <w:r>
        <w:t>Hadoop</w:t>
      </w:r>
      <w:proofErr w:type="spellEnd"/>
      <w:r>
        <w:t xml:space="preserve"> cluster.</w:t>
      </w:r>
      <w:r w:rsidR="00090287">
        <w:t xml:space="preserve"> </w:t>
      </w:r>
      <w:r w:rsidR="009211CE">
        <w:t xml:space="preserve">The </w:t>
      </w:r>
      <w:proofErr w:type="spellStart"/>
      <w:r w:rsidR="009211CE">
        <w:t>DataTorrent</w:t>
      </w:r>
      <w:proofErr w:type="spellEnd"/>
      <w:r w:rsidR="009211CE">
        <w:t xml:space="preserve"> command line interface (</w:t>
      </w:r>
      <w:proofErr w:type="spellStart"/>
      <w:r w:rsidR="009211CE" w:rsidRPr="0003025F">
        <w:rPr>
          <w:rFonts w:ascii="Courier New" w:hAnsi="Courier New" w:cs="Courier New"/>
        </w:rPr>
        <w:t>dtcli</w:t>
      </w:r>
      <w:proofErr w:type="spellEnd"/>
      <w:r w:rsidR="009211CE">
        <w:t xml:space="preserve">) also present in the </w:t>
      </w:r>
      <w:proofErr w:type="spellStart"/>
      <w:r w:rsidR="009211CE">
        <w:t>DataTorrent</w:t>
      </w:r>
      <w:proofErr w:type="spellEnd"/>
      <w:r w:rsidR="009211CE">
        <w:t xml:space="preserve"> installation folder can be used to launch these Demo applications on a </w:t>
      </w:r>
      <w:proofErr w:type="spellStart"/>
      <w:r w:rsidR="009211CE">
        <w:t>Hadoop</w:t>
      </w:r>
      <w:proofErr w:type="spellEnd"/>
      <w:r w:rsidR="009211CE">
        <w:t xml:space="preserve"> cluster.</w:t>
      </w:r>
    </w:p>
    <w:p w:rsidR="0057346F" w:rsidRDefault="0057346F" w:rsidP="0057346F">
      <w:pPr>
        <w:pStyle w:val="Heading2"/>
      </w:pPr>
      <w:bookmarkStart w:id="23" w:name="_Toc382318186"/>
      <w:r>
        <w:t>Launching the Demo Applications (</w:t>
      </w:r>
      <w:r w:rsidRPr="0057346F">
        <w:rPr>
          <w:rFonts w:ascii="Courier New" w:hAnsi="Courier New" w:cs="Courier New"/>
        </w:rPr>
        <w:t>demos.jar</w:t>
      </w:r>
      <w:r>
        <w:t xml:space="preserve">) using </w:t>
      </w:r>
      <w:proofErr w:type="spellStart"/>
      <w:r w:rsidRPr="0057346F">
        <w:rPr>
          <w:rFonts w:ascii="Courier New" w:hAnsi="Courier New" w:cs="Courier New"/>
        </w:rPr>
        <w:t>dtcli</w:t>
      </w:r>
      <w:bookmarkEnd w:id="23"/>
      <w:proofErr w:type="spellEnd"/>
    </w:p>
    <w:p w:rsidR="0057346F" w:rsidRDefault="0057346F" w:rsidP="0057346F">
      <w:pPr>
        <w:jc w:val="both"/>
      </w:pPr>
      <w:r>
        <w:t>Please refer to Getting-Started-Guide to find out more about how to use “</w:t>
      </w:r>
      <w:proofErr w:type="spellStart"/>
      <w:r w:rsidRPr="0057346F">
        <w:rPr>
          <w:rFonts w:ascii="Courier New" w:hAnsi="Courier New" w:cs="Courier New"/>
        </w:rPr>
        <w:t>dtcli</w:t>
      </w:r>
      <w:proofErr w:type="spellEnd"/>
      <w:r>
        <w:t>” and also how to launch the demo applications (</w:t>
      </w:r>
      <w:r w:rsidRPr="0057346F">
        <w:rPr>
          <w:rFonts w:ascii="Courier New" w:hAnsi="Courier New" w:cs="Courier New"/>
        </w:rPr>
        <w:t>demos.jar</w:t>
      </w:r>
      <w:r>
        <w:t xml:space="preserve">) that are shipped with </w:t>
      </w:r>
      <w:proofErr w:type="spellStart"/>
      <w:r>
        <w:t>DataTorrent</w:t>
      </w:r>
      <w:proofErr w:type="spellEnd"/>
      <w:r>
        <w:t xml:space="preserve"> platform.</w:t>
      </w:r>
    </w:p>
    <w:p w:rsidR="00F824F6" w:rsidRDefault="00E615AB" w:rsidP="00F824F6">
      <w:pPr>
        <w:pStyle w:val="Heading1"/>
      </w:pPr>
      <w:bookmarkStart w:id="24" w:name="_Toc382318187"/>
      <w:r>
        <w:t>Terms</w:t>
      </w:r>
      <w:r w:rsidR="00F824F6">
        <w:t xml:space="preserve"> Used</w:t>
      </w:r>
      <w:bookmarkEnd w:id="24"/>
    </w:p>
    <w:p w:rsidR="00716AE2" w:rsidRPr="000E7B57" w:rsidRDefault="00352C7C" w:rsidP="00885F9E">
      <w:r>
        <w:t>To find out more about the terms used this document, p</w:t>
      </w:r>
      <w:r w:rsidR="00716AE2" w:rsidRPr="000E7B57">
        <w:t xml:space="preserve">lease refer to </w:t>
      </w:r>
      <w:r>
        <w:t xml:space="preserve">section </w:t>
      </w:r>
      <w:hyperlink w:anchor="_Glossary_of_Terms" w:history="1">
        <w:r w:rsidR="001133A6" w:rsidRPr="00903699">
          <w:rPr>
            <w:rStyle w:val="Hyperlink"/>
          </w:rPr>
          <w:t>Glossary</w:t>
        </w:r>
      </w:hyperlink>
      <w:r w:rsidR="001133A6">
        <w:t xml:space="preserve"> i</w:t>
      </w:r>
      <w:r w:rsidR="00716AE2" w:rsidRPr="000E7B57">
        <w:t>n this document.</w:t>
      </w:r>
    </w:p>
    <w:p w:rsidR="00A032FF" w:rsidRDefault="00A032FF">
      <w:pPr>
        <w:rPr>
          <w:rFonts w:asciiTheme="majorHAnsi" w:eastAsiaTheme="majorEastAsia" w:hAnsiTheme="majorHAnsi" w:cstheme="majorBidi"/>
          <w:color w:val="2E74B5" w:themeColor="accent1" w:themeShade="BF"/>
          <w:sz w:val="32"/>
          <w:szCs w:val="32"/>
        </w:rPr>
      </w:pPr>
      <w:r>
        <w:br w:type="page"/>
      </w:r>
    </w:p>
    <w:p w:rsidR="007F444E" w:rsidRDefault="008E3CFE" w:rsidP="007F444E">
      <w:pPr>
        <w:pStyle w:val="Heading1"/>
      </w:pPr>
      <w:bookmarkStart w:id="25" w:name="_Toc382318188"/>
      <w:r>
        <w:lastRenderedPageBreak/>
        <w:t>Map-R</w:t>
      </w:r>
      <w:r w:rsidR="00F449C4">
        <w:t>educe Logs</w:t>
      </w:r>
      <w:r w:rsidR="002F14CB">
        <w:t xml:space="preserve"> Count </w:t>
      </w:r>
      <w:r w:rsidR="007F444E">
        <w:t>Application</w:t>
      </w:r>
      <w:bookmarkEnd w:id="25"/>
    </w:p>
    <w:p w:rsidR="00DC2492" w:rsidRDefault="00DC2492" w:rsidP="00DC2492">
      <w:r>
        <w:t>This section talks about following,</w:t>
      </w:r>
    </w:p>
    <w:p w:rsidR="00DC2492" w:rsidRDefault="008847C7" w:rsidP="00930102">
      <w:pPr>
        <w:pStyle w:val="ListParagraph"/>
        <w:numPr>
          <w:ilvl w:val="0"/>
          <w:numId w:val="29"/>
        </w:numPr>
      </w:pPr>
      <w:hyperlink w:anchor="_Map-Reduce_Application_Functionalit" w:history="1">
        <w:r w:rsidR="008E3CFE">
          <w:rPr>
            <w:rStyle w:val="Hyperlink"/>
          </w:rPr>
          <w:t>Map-Reduce Logs Count</w:t>
        </w:r>
        <w:r w:rsidR="00DC2492" w:rsidRPr="001674BE">
          <w:rPr>
            <w:rStyle w:val="Hyperlink"/>
          </w:rPr>
          <w:t xml:space="preserve"> Application Functionality</w:t>
        </w:r>
      </w:hyperlink>
    </w:p>
    <w:p w:rsidR="001674BE" w:rsidRPr="00F71335" w:rsidRDefault="00F71335" w:rsidP="00F71335">
      <w:pPr>
        <w:pStyle w:val="ListParagraph"/>
        <w:numPr>
          <w:ilvl w:val="0"/>
          <w:numId w:val="29"/>
        </w:numPr>
        <w:rPr>
          <w:rStyle w:val="Hyperlink"/>
          <w:color w:val="auto"/>
          <w:u w:val="none"/>
        </w:rPr>
      </w:pPr>
      <w:r>
        <w:fldChar w:fldCharType="begin"/>
      </w:r>
      <w:r>
        <w:instrText xml:space="preserve"> HYPERLINK  \l "_How_to_Launch" </w:instrText>
      </w:r>
      <w:r>
        <w:fldChar w:fldCharType="separate"/>
      </w:r>
      <w:r w:rsidR="00F16C21" w:rsidRPr="00F71335">
        <w:rPr>
          <w:rStyle w:val="Hyperlink"/>
        </w:rPr>
        <w:t>How to launch the application</w:t>
      </w:r>
    </w:p>
    <w:p w:rsidR="001674BE" w:rsidRPr="00F71335" w:rsidRDefault="00F71335" w:rsidP="00930102">
      <w:pPr>
        <w:pStyle w:val="ListParagraph"/>
        <w:numPr>
          <w:ilvl w:val="0"/>
          <w:numId w:val="29"/>
        </w:numPr>
        <w:rPr>
          <w:rStyle w:val="Hyperlink"/>
        </w:rPr>
      </w:pPr>
      <w:r>
        <w:fldChar w:fldCharType="end"/>
      </w:r>
      <w:r>
        <w:fldChar w:fldCharType="begin"/>
      </w:r>
      <w:r>
        <w:instrText xml:space="preserve"> HYPERLINK  \l "_How_to_monitor" </w:instrText>
      </w:r>
      <w:r>
        <w:fldChar w:fldCharType="separate"/>
      </w:r>
      <w:r w:rsidR="00F16C21" w:rsidRPr="00F71335">
        <w:rPr>
          <w:rStyle w:val="Hyperlink"/>
        </w:rPr>
        <w:t>How to monitor</w:t>
      </w:r>
      <w:r w:rsidR="001674BE" w:rsidRPr="00F71335">
        <w:rPr>
          <w:rStyle w:val="Hyperlink"/>
        </w:rPr>
        <w:t xml:space="preserve"> the application</w:t>
      </w:r>
    </w:p>
    <w:p w:rsidR="001674BE" w:rsidRPr="00F71335" w:rsidRDefault="00F71335" w:rsidP="00930102">
      <w:pPr>
        <w:pStyle w:val="ListParagraph"/>
        <w:numPr>
          <w:ilvl w:val="0"/>
          <w:numId w:val="29"/>
        </w:numPr>
        <w:rPr>
          <w:rStyle w:val="Hyperlink"/>
        </w:rPr>
      </w:pPr>
      <w:r>
        <w:fldChar w:fldCharType="end"/>
      </w:r>
      <w:r>
        <w:fldChar w:fldCharType="begin"/>
      </w:r>
      <w:r>
        <w:instrText xml:space="preserve"> HYPERLINK  \l "_How_to_view" </w:instrText>
      </w:r>
      <w:r>
        <w:fldChar w:fldCharType="separate"/>
      </w:r>
      <w:r w:rsidR="00F16C21" w:rsidRPr="00F71335">
        <w:rPr>
          <w:rStyle w:val="Hyperlink"/>
        </w:rPr>
        <w:t>How to view</w:t>
      </w:r>
      <w:r w:rsidR="001674BE" w:rsidRPr="00F71335">
        <w:rPr>
          <w:rStyle w:val="Hyperlink"/>
        </w:rPr>
        <w:t xml:space="preserve"> </w:t>
      </w:r>
      <w:r w:rsidR="00FD6238">
        <w:rPr>
          <w:rStyle w:val="Hyperlink"/>
        </w:rPr>
        <w:t>log line counts for each date</w:t>
      </w:r>
    </w:p>
    <w:bookmarkStart w:id="26" w:name="_Twitter_Application_Functionality"/>
    <w:bookmarkStart w:id="27" w:name="_Map-Reduce_Application_Functionalit"/>
    <w:bookmarkEnd w:id="26"/>
    <w:bookmarkEnd w:id="27"/>
    <w:p w:rsidR="00B70B18" w:rsidRDefault="00F71335" w:rsidP="00F84267">
      <w:pPr>
        <w:pStyle w:val="Heading2"/>
      </w:pPr>
      <w:r>
        <w:rPr>
          <w:rFonts w:asciiTheme="minorHAnsi" w:eastAsiaTheme="minorHAnsi" w:hAnsiTheme="minorHAnsi" w:cstheme="minorBidi"/>
          <w:color w:val="auto"/>
          <w:sz w:val="22"/>
          <w:szCs w:val="22"/>
        </w:rPr>
        <w:fldChar w:fldCharType="end"/>
      </w:r>
      <w:bookmarkStart w:id="28" w:name="_Toc382318189"/>
      <w:r w:rsidR="001D46D5">
        <w:t>Map-Reduce</w:t>
      </w:r>
      <w:r w:rsidR="00EE6A64">
        <w:t xml:space="preserve"> </w:t>
      </w:r>
      <w:r w:rsidR="0073143C">
        <w:t xml:space="preserve">Logs Count </w:t>
      </w:r>
      <w:r w:rsidR="00F84267">
        <w:t>Application</w:t>
      </w:r>
      <w:r w:rsidR="002F14CB">
        <w:t xml:space="preserve"> Functionality</w:t>
      </w:r>
      <w:bookmarkEnd w:id="28"/>
    </w:p>
    <w:p w:rsidR="00B11CC0" w:rsidRDefault="00B11CC0" w:rsidP="00F84267">
      <w:r>
        <w:t xml:space="preserve">Application </w:t>
      </w:r>
      <w:r w:rsidR="008D3939">
        <w:t>functionality</w:t>
      </w:r>
      <w:r>
        <w:t xml:space="preserve"> </w:t>
      </w:r>
      <w:r w:rsidR="003E35D2">
        <w:t>is</w:t>
      </w:r>
      <w:r w:rsidR="005A6700">
        <w:t xml:space="preserve"> </w:t>
      </w:r>
      <w:r>
        <w:t xml:space="preserve">explained </w:t>
      </w:r>
      <w:r w:rsidR="00270637">
        <w:t xml:space="preserve">as </w:t>
      </w:r>
      <w:r>
        <w:t>below,</w:t>
      </w:r>
    </w:p>
    <w:p w:rsidR="00F409EE" w:rsidRDefault="00F409EE" w:rsidP="0034032C">
      <w:pPr>
        <w:pStyle w:val="ListParagraph"/>
        <w:numPr>
          <w:ilvl w:val="0"/>
          <w:numId w:val="32"/>
        </w:numPr>
      </w:pPr>
      <w:r>
        <w:t>The</w:t>
      </w:r>
      <w:r w:rsidR="006A38A4">
        <w:t xml:space="preserve"> map</w:t>
      </w:r>
      <w:r>
        <w:t xml:space="preserve"> input operator in the application reads the logs file from HDFS</w:t>
      </w:r>
    </w:p>
    <w:p w:rsidR="0093078A" w:rsidRDefault="0093078A" w:rsidP="0034032C">
      <w:pPr>
        <w:pStyle w:val="ListParagraph"/>
        <w:numPr>
          <w:ilvl w:val="0"/>
          <w:numId w:val="32"/>
        </w:numPr>
      </w:pPr>
      <w:r>
        <w:t xml:space="preserve">The input operator splits the log files into multiple splits. One Mapper function is associated with each </w:t>
      </w:r>
      <w:r w:rsidR="006B5E66">
        <w:t>split.</w:t>
      </w:r>
      <w:del w:id="29" w:author="Analyser" w:date="2014-03-27T14:24:00Z">
        <w:r w:rsidR="00C15347" w:rsidDel="0093078A">
          <w:delText xml:space="preserve"> </w:delText>
        </w:r>
      </w:del>
    </w:p>
    <w:p w:rsidR="00982232" w:rsidRDefault="00982232" w:rsidP="0034032C">
      <w:pPr>
        <w:pStyle w:val="ListParagraph"/>
        <w:numPr>
          <w:ilvl w:val="0"/>
          <w:numId w:val="32"/>
        </w:numPr>
      </w:pPr>
      <w:r>
        <w:t xml:space="preserve">The log file record gets read by </w:t>
      </w:r>
      <w:proofErr w:type="spellStart"/>
      <w:r>
        <w:t>Hadoop’s</w:t>
      </w:r>
      <w:proofErr w:type="spellEnd"/>
      <w:r>
        <w:t xml:space="preserve"> Record Reader converting it into Key-Value pairs as needed by the Mapper function</w:t>
      </w:r>
      <w:r w:rsidR="005F79AC">
        <w:t xml:space="preserve">. The Input File Format used is </w:t>
      </w:r>
      <w:proofErr w:type="spellStart"/>
      <w:r w:rsidR="005F79AC">
        <w:t>Hadoop’s</w:t>
      </w:r>
      <w:proofErr w:type="spellEnd"/>
      <w:r w:rsidR="005F79AC">
        <w:t xml:space="preserve"> </w:t>
      </w:r>
      <w:proofErr w:type="spellStart"/>
      <w:r w:rsidR="005F79AC">
        <w:t>TextInputFormat</w:t>
      </w:r>
      <w:proofErr w:type="spellEnd"/>
      <w:r w:rsidR="005F79AC">
        <w:t xml:space="preserve"> which reads one line from the log file and returns that as Value in the Key-Value pair.</w:t>
      </w:r>
    </w:p>
    <w:p w:rsidR="00982232" w:rsidRDefault="00982232" w:rsidP="0034032C">
      <w:pPr>
        <w:pStyle w:val="ListParagraph"/>
        <w:numPr>
          <w:ilvl w:val="0"/>
          <w:numId w:val="32"/>
        </w:numPr>
      </w:pPr>
      <w:r>
        <w:t xml:space="preserve">Mapper function </w:t>
      </w:r>
      <w:r w:rsidR="005F79AC">
        <w:t>then looks at each data tuple and extracts the Date value from the log line and creates counting objects for each Date as Key</w:t>
      </w:r>
      <w:r w:rsidR="00722849">
        <w:t xml:space="preserve"> along with Count as value</w:t>
      </w:r>
      <w:r w:rsidR="005F79AC">
        <w:t>.</w:t>
      </w:r>
      <w:r w:rsidR="007B519D">
        <w:t xml:space="preserve"> The Date object contains the hour value for the given date.</w:t>
      </w:r>
    </w:p>
    <w:p w:rsidR="005F79AC" w:rsidRDefault="005F79AC" w:rsidP="0034032C">
      <w:pPr>
        <w:pStyle w:val="ListParagraph"/>
        <w:numPr>
          <w:ilvl w:val="0"/>
          <w:numId w:val="32"/>
        </w:numPr>
      </w:pPr>
      <w:r>
        <w:t>The output from Mapper objects is then passed to the Combiner function</w:t>
      </w:r>
      <w:r w:rsidR="000A5E74">
        <w:t xml:space="preserve"> which aggregates the counts for the given Date key.</w:t>
      </w:r>
    </w:p>
    <w:p w:rsidR="005F79AC" w:rsidRDefault="005F79AC" w:rsidP="0034032C">
      <w:pPr>
        <w:pStyle w:val="ListParagraph"/>
        <w:numPr>
          <w:ilvl w:val="0"/>
          <w:numId w:val="32"/>
        </w:numPr>
      </w:pPr>
      <w:r>
        <w:t>The output from Combiner function</w:t>
      </w:r>
      <w:r w:rsidR="000A5E74">
        <w:t xml:space="preserve"> is then fed to Reducer function which then aggregates the total count for each Date key and writes it to HDFS</w:t>
      </w:r>
    </w:p>
    <w:p w:rsidR="00740600" w:rsidRDefault="00740600" w:rsidP="004C0FC5">
      <w:pPr>
        <w:pStyle w:val="Heading3"/>
      </w:pPr>
      <w:bookmarkStart w:id="30" w:name="_Toc382318190"/>
      <w:r>
        <w:t>Application Directed Acyclic Graph (DAG)</w:t>
      </w:r>
      <w:bookmarkEnd w:id="30"/>
    </w:p>
    <w:p w:rsidR="000279DC" w:rsidRDefault="000279DC" w:rsidP="000279DC">
      <w:pPr>
        <w:keepNext/>
      </w:pPr>
    </w:p>
    <w:p w:rsidR="00BA0374" w:rsidRPr="00BA0374" w:rsidRDefault="000279DC" w:rsidP="000279DC">
      <w:pPr>
        <w:pStyle w:val="Caption"/>
        <w:jc w:val="center"/>
      </w:pPr>
      <w:r>
        <w:t xml:space="preserve">Figure </w:t>
      </w:r>
      <w:r w:rsidR="00D62EC4">
        <w:t>1</w:t>
      </w:r>
      <w:r>
        <w:t xml:space="preserve"> </w:t>
      </w:r>
      <w:r w:rsidRPr="002F47C3">
        <w:t>Application DAG</w:t>
      </w:r>
      <w:r w:rsidR="00882D3D">
        <w:t xml:space="preserve"> (TO BE ADDED)</w:t>
      </w:r>
    </w:p>
    <w:p w:rsidR="00841D27" w:rsidRDefault="001340A9" w:rsidP="00841D27">
      <w:pPr>
        <w:pStyle w:val="Heading3"/>
      </w:pPr>
      <w:bookmarkStart w:id="31" w:name="_Toc382318191"/>
      <w:bookmarkStart w:id="32" w:name="_Toc381194637"/>
      <w:r>
        <w:t>Application Components</w:t>
      </w:r>
      <w:bookmarkEnd w:id="31"/>
    </w:p>
    <w:p w:rsidR="00841D27" w:rsidRPr="00841D27" w:rsidRDefault="00841D27" w:rsidP="00841D27"/>
    <w:p w:rsidR="00183A7D" w:rsidRDefault="00183A7D" w:rsidP="00183A7D">
      <w:pPr>
        <w:pStyle w:val="Heading4"/>
      </w:pPr>
      <w:bookmarkStart w:id="33" w:name="_Toc382318192"/>
      <w:r>
        <w:lastRenderedPageBreak/>
        <w:t>Operators</w:t>
      </w:r>
      <w:bookmarkEnd w:id="32"/>
      <w:bookmarkEnd w:id="33"/>
    </w:p>
    <w:p w:rsidR="00183A7D" w:rsidRDefault="00C20BC9" w:rsidP="00183A7D">
      <w:pPr>
        <w:keepNext/>
      </w:pPr>
      <w:r>
        <w:t>Logs Count</w:t>
      </w:r>
      <w:r w:rsidR="00183A7D">
        <w:t xml:space="preserve"> </w:t>
      </w:r>
      <w:r w:rsidR="00C95338">
        <w:t>Application</w:t>
      </w:r>
      <w:r w:rsidR="00183A7D">
        <w:t xml:space="preserve"> has following Operators as shown in the above DAG,</w:t>
      </w:r>
    </w:p>
    <w:tbl>
      <w:tblPr>
        <w:tblStyle w:val="TableGrid"/>
        <w:tblW w:w="0" w:type="auto"/>
        <w:tblLook w:val="04A0" w:firstRow="1" w:lastRow="0" w:firstColumn="1" w:lastColumn="0" w:noHBand="0" w:noVBand="1"/>
      </w:tblPr>
      <w:tblGrid>
        <w:gridCol w:w="2593"/>
        <w:gridCol w:w="6757"/>
      </w:tblGrid>
      <w:tr w:rsidR="00183A7D" w:rsidTr="003E6093">
        <w:tc>
          <w:tcPr>
            <w:tcW w:w="2593" w:type="dxa"/>
            <w:shd w:val="clear" w:color="auto" w:fill="8496B0" w:themeFill="text2" w:themeFillTint="99"/>
          </w:tcPr>
          <w:p w:rsidR="00183A7D" w:rsidRPr="00FD6E39" w:rsidRDefault="00183A7D" w:rsidP="00BB6B82">
            <w:pPr>
              <w:keepNext/>
              <w:jc w:val="center"/>
              <w:rPr>
                <w:b/>
              </w:rPr>
            </w:pPr>
            <w:r w:rsidRPr="00FD6E39">
              <w:rPr>
                <w:b/>
              </w:rPr>
              <w:t>Operator</w:t>
            </w:r>
          </w:p>
        </w:tc>
        <w:tc>
          <w:tcPr>
            <w:tcW w:w="6757" w:type="dxa"/>
            <w:shd w:val="clear" w:color="auto" w:fill="8496B0" w:themeFill="text2" w:themeFillTint="99"/>
          </w:tcPr>
          <w:p w:rsidR="00183A7D" w:rsidRPr="00FD6E39" w:rsidRDefault="00183A7D" w:rsidP="00BB6B82">
            <w:pPr>
              <w:keepNext/>
              <w:jc w:val="center"/>
              <w:rPr>
                <w:b/>
              </w:rPr>
            </w:pPr>
            <w:r w:rsidRPr="00FD6E39">
              <w:rPr>
                <w:b/>
              </w:rPr>
              <w:t>Description</w:t>
            </w:r>
          </w:p>
        </w:tc>
      </w:tr>
      <w:tr w:rsidR="00183A7D" w:rsidTr="003E6093">
        <w:tc>
          <w:tcPr>
            <w:tcW w:w="2593" w:type="dxa"/>
          </w:tcPr>
          <w:p w:rsidR="00183A7D" w:rsidRDefault="00AA1D8F" w:rsidP="00BB6B82">
            <w:pPr>
              <w:keepNext/>
            </w:pPr>
            <w:r>
              <w:rPr>
                <w:rFonts w:ascii="Courier New" w:hAnsi="Courier New" w:cs="Courier New"/>
              </w:rPr>
              <w:t>m</w:t>
            </w:r>
            <w:r w:rsidR="00F72239">
              <w:rPr>
                <w:rFonts w:ascii="Courier New" w:hAnsi="Courier New" w:cs="Courier New"/>
              </w:rPr>
              <w:t>ap</w:t>
            </w:r>
          </w:p>
        </w:tc>
        <w:tc>
          <w:tcPr>
            <w:tcW w:w="6757" w:type="dxa"/>
          </w:tcPr>
          <w:p w:rsidR="00183A7D" w:rsidRDefault="003E6093" w:rsidP="003E6093">
            <w:pPr>
              <w:keepNext/>
            </w:pPr>
            <w:r>
              <w:t xml:space="preserve">This is an input operator that reads input from HDFS. It acts as a wrapper for the Map function and provides necessary hooks so that </w:t>
            </w:r>
            <w:r w:rsidR="00AA1D8F">
              <w:t>Map function</w:t>
            </w:r>
            <w:r>
              <w:t xml:space="preserve"> can be executed inside </w:t>
            </w:r>
            <w:proofErr w:type="spellStart"/>
            <w:r>
              <w:t>DataTorrent</w:t>
            </w:r>
            <w:proofErr w:type="spellEnd"/>
            <w:r>
              <w:t xml:space="preserve"> framework</w:t>
            </w:r>
            <w:r w:rsidR="00784326">
              <w:t>.</w:t>
            </w:r>
          </w:p>
        </w:tc>
      </w:tr>
      <w:tr w:rsidR="00183A7D" w:rsidTr="003E6093">
        <w:tc>
          <w:tcPr>
            <w:tcW w:w="2593" w:type="dxa"/>
          </w:tcPr>
          <w:p w:rsidR="00183A7D" w:rsidRDefault="00F72239" w:rsidP="00C20BC9">
            <w:pPr>
              <w:keepNext/>
            </w:pPr>
            <w:r>
              <w:rPr>
                <w:rFonts w:ascii="Courier New" w:hAnsi="Courier New" w:cs="Courier New"/>
              </w:rPr>
              <w:t>reduce</w:t>
            </w:r>
          </w:p>
        </w:tc>
        <w:tc>
          <w:tcPr>
            <w:tcW w:w="6757" w:type="dxa"/>
          </w:tcPr>
          <w:p w:rsidR="00183A7D" w:rsidRDefault="00AA1D8F" w:rsidP="00BB6B82">
            <w:pPr>
              <w:keepNext/>
            </w:pPr>
            <w:r>
              <w:t xml:space="preserve">This operator acts as a wrapper for the Reduce function and provides necessary hooks so that Reduce function can be executed inside </w:t>
            </w:r>
            <w:proofErr w:type="spellStart"/>
            <w:r>
              <w:t>DataTorrent</w:t>
            </w:r>
            <w:proofErr w:type="spellEnd"/>
            <w:r>
              <w:t xml:space="preserve"> framework</w:t>
            </w:r>
          </w:p>
        </w:tc>
      </w:tr>
      <w:tr w:rsidR="00183A7D" w:rsidTr="003E6093">
        <w:tc>
          <w:tcPr>
            <w:tcW w:w="2593" w:type="dxa"/>
          </w:tcPr>
          <w:p w:rsidR="00183A7D" w:rsidRPr="00FD6E39" w:rsidRDefault="00F72239" w:rsidP="00BB6B82">
            <w:pPr>
              <w:keepNext/>
              <w:rPr>
                <w:rFonts w:ascii="Courier New" w:hAnsi="Courier New" w:cs="Courier New"/>
              </w:rPr>
            </w:pPr>
            <w:r>
              <w:rPr>
                <w:rFonts w:ascii="Courier New" w:hAnsi="Courier New" w:cs="Courier New"/>
              </w:rPr>
              <w:t>console</w:t>
            </w:r>
          </w:p>
        </w:tc>
        <w:tc>
          <w:tcPr>
            <w:tcW w:w="6757" w:type="dxa"/>
          </w:tcPr>
          <w:p w:rsidR="00183A7D" w:rsidRDefault="00FA6F24" w:rsidP="00BB6B82">
            <w:pPr>
              <w:keepNext/>
            </w:pPr>
            <w:r>
              <w:t>This is an output operator that writes the results to HDFS.</w:t>
            </w:r>
          </w:p>
        </w:tc>
      </w:tr>
    </w:tbl>
    <w:p w:rsidR="00183A7D" w:rsidRDefault="00183A7D" w:rsidP="00183A7D">
      <w:pPr>
        <w:pStyle w:val="Heading4"/>
      </w:pPr>
      <w:bookmarkStart w:id="34" w:name="_Toc381194638"/>
      <w:bookmarkStart w:id="35" w:name="_Toc382318193"/>
      <w:r>
        <w:t>Streams</w:t>
      </w:r>
      <w:bookmarkEnd w:id="34"/>
      <w:bookmarkEnd w:id="35"/>
    </w:p>
    <w:tbl>
      <w:tblPr>
        <w:tblStyle w:val="TableGrid"/>
        <w:tblW w:w="0" w:type="auto"/>
        <w:tblLook w:val="04A0" w:firstRow="1" w:lastRow="0" w:firstColumn="1" w:lastColumn="0" w:noHBand="0" w:noVBand="1"/>
      </w:tblPr>
      <w:tblGrid>
        <w:gridCol w:w="2197"/>
        <w:gridCol w:w="7153"/>
      </w:tblGrid>
      <w:tr w:rsidR="00183A7D" w:rsidTr="00BB6B82">
        <w:tc>
          <w:tcPr>
            <w:tcW w:w="2197" w:type="dxa"/>
            <w:shd w:val="clear" w:color="auto" w:fill="8496B0" w:themeFill="text2" w:themeFillTint="99"/>
          </w:tcPr>
          <w:p w:rsidR="00183A7D" w:rsidRPr="00FD6E39" w:rsidRDefault="00183A7D" w:rsidP="00BB6B82">
            <w:pPr>
              <w:keepNext/>
              <w:jc w:val="center"/>
              <w:rPr>
                <w:b/>
              </w:rPr>
            </w:pPr>
            <w:r>
              <w:rPr>
                <w:b/>
              </w:rPr>
              <w:t>Stream</w:t>
            </w:r>
          </w:p>
        </w:tc>
        <w:tc>
          <w:tcPr>
            <w:tcW w:w="7153" w:type="dxa"/>
            <w:shd w:val="clear" w:color="auto" w:fill="8496B0" w:themeFill="text2" w:themeFillTint="99"/>
          </w:tcPr>
          <w:p w:rsidR="00183A7D" w:rsidRPr="00FD6E39" w:rsidRDefault="00183A7D" w:rsidP="00BB6B82">
            <w:pPr>
              <w:keepNext/>
              <w:jc w:val="center"/>
              <w:rPr>
                <w:b/>
              </w:rPr>
            </w:pPr>
            <w:r w:rsidRPr="00FD6E39">
              <w:rPr>
                <w:b/>
              </w:rPr>
              <w:t>Description</w:t>
            </w:r>
          </w:p>
        </w:tc>
      </w:tr>
      <w:tr w:rsidR="00183A7D" w:rsidTr="00BB6B82">
        <w:tc>
          <w:tcPr>
            <w:tcW w:w="2197" w:type="dxa"/>
          </w:tcPr>
          <w:p w:rsidR="00183A7D" w:rsidRDefault="0058381B" w:rsidP="00BB6B82">
            <w:pPr>
              <w:keepNext/>
            </w:pPr>
            <w:proofErr w:type="spellStart"/>
            <w:r>
              <w:rPr>
                <w:rFonts w:ascii="Courier New" w:hAnsi="Courier New" w:cs="Courier New"/>
              </w:rPr>
              <w:t>input_map</w:t>
            </w:r>
            <w:proofErr w:type="spellEnd"/>
          </w:p>
        </w:tc>
        <w:tc>
          <w:tcPr>
            <w:tcW w:w="7153" w:type="dxa"/>
          </w:tcPr>
          <w:p w:rsidR="00183A7D" w:rsidRDefault="00183A7D" w:rsidP="0058381B">
            <w:pPr>
              <w:keepNext/>
            </w:pPr>
            <w:r>
              <w:t>Stream of</w:t>
            </w:r>
            <w:r w:rsidR="0058381B">
              <w:t xml:space="preserve"> data tuples containing key and value-list generated by </w:t>
            </w:r>
            <w:r w:rsidR="0058381B" w:rsidRPr="0058381B">
              <w:rPr>
                <w:rFonts w:ascii="Courier New" w:hAnsi="Courier New" w:cs="Courier New"/>
              </w:rPr>
              <w:t>map</w:t>
            </w:r>
            <w:r w:rsidR="0058381B">
              <w:t xml:space="preserve"> operator.</w:t>
            </w:r>
          </w:p>
        </w:tc>
      </w:tr>
      <w:tr w:rsidR="00183A7D" w:rsidTr="00BB6B82">
        <w:tc>
          <w:tcPr>
            <w:tcW w:w="2197" w:type="dxa"/>
          </w:tcPr>
          <w:p w:rsidR="00183A7D" w:rsidRDefault="0058381B" w:rsidP="00BB6B82">
            <w:pPr>
              <w:keepNext/>
            </w:pPr>
            <w:proofErr w:type="spellStart"/>
            <w:r>
              <w:rPr>
                <w:rFonts w:ascii="Courier New" w:hAnsi="Courier New" w:cs="Courier New"/>
              </w:rPr>
              <w:t>input_count_map</w:t>
            </w:r>
            <w:proofErr w:type="spellEnd"/>
          </w:p>
        </w:tc>
        <w:tc>
          <w:tcPr>
            <w:tcW w:w="7153" w:type="dxa"/>
          </w:tcPr>
          <w:p w:rsidR="00183A7D" w:rsidRDefault="00841D27" w:rsidP="00BB6B82">
            <w:pPr>
              <w:keepNext/>
            </w:pPr>
            <w:r>
              <w:t>Stream counts for number of mappers used</w:t>
            </w:r>
          </w:p>
        </w:tc>
      </w:tr>
      <w:tr w:rsidR="00183A7D" w:rsidTr="00BB6B82">
        <w:tc>
          <w:tcPr>
            <w:tcW w:w="2197" w:type="dxa"/>
          </w:tcPr>
          <w:p w:rsidR="00183A7D" w:rsidRPr="00FD6E39" w:rsidRDefault="0058381B" w:rsidP="00BB6B82">
            <w:pPr>
              <w:keepNext/>
              <w:rPr>
                <w:rFonts w:ascii="Courier New" w:hAnsi="Courier New" w:cs="Courier New"/>
              </w:rPr>
            </w:pPr>
            <w:proofErr w:type="spellStart"/>
            <w:r>
              <w:rPr>
                <w:rFonts w:ascii="Courier New" w:hAnsi="Courier New" w:cs="Courier New"/>
              </w:rPr>
              <w:t>Console_reduce</w:t>
            </w:r>
            <w:proofErr w:type="spellEnd"/>
          </w:p>
        </w:tc>
        <w:tc>
          <w:tcPr>
            <w:tcW w:w="7153" w:type="dxa"/>
          </w:tcPr>
          <w:p w:rsidR="00183A7D" w:rsidRDefault="00841D27" w:rsidP="00841D27">
            <w:pPr>
              <w:keepNext/>
            </w:pPr>
            <w:r>
              <w:t>Stream of Count of log lines</w:t>
            </w:r>
            <w:r w:rsidR="00183A7D">
              <w:t xml:space="preserve"> along with </w:t>
            </w:r>
            <w:r>
              <w:t>respective dates.</w:t>
            </w:r>
          </w:p>
        </w:tc>
      </w:tr>
    </w:tbl>
    <w:p w:rsidR="00183A7D" w:rsidRDefault="00183A7D" w:rsidP="00183A7D">
      <w:pPr>
        <w:pStyle w:val="Heading3"/>
      </w:pPr>
      <w:bookmarkStart w:id="36" w:name="_Toc381194639"/>
      <w:bookmarkStart w:id="37" w:name="_Toc382318194"/>
      <w:r>
        <w:t>Application Source Code</w:t>
      </w:r>
      <w:bookmarkEnd w:id="36"/>
      <w:bookmarkEnd w:id="37"/>
    </w:p>
    <w:p w:rsidR="00183A7D" w:rsidRDefault="00183A7D" w:rsidP="00183A7D">
      <w:r>
        <w:t xml:space="preserve">Source code for the Operators used in the application can be viewed from links given below – </w:t>
      </w:r>
    </w:p>
    <w:tbl>
      <w:tblPr>
        <w:tblStyle w:val="TableGrid"/>
        <w:tblW w:w="0" w:type="auto"/>
        <w:tblLook w:val="04A0" w:firstRow="1" w:lastRow="0" w:firstColumn="1" w:lastColumn="0" w:noHBand="0" w:noVBand="1"/>
      </w:tblPr>
      <w:tblGrid>
        <w:gridCol w:w="2416"/>
        <w:gridCol w:w="5172"/>
        <w:gridCol w:w="1762"/>
      </w:tblGrid>
      <w:tr w:rsidR="009061B2" w:rsidTr="009061B2">
        <w:tc>
          <w:tcPr>
            <w:tcW w:w="2416" w:type="dxa"/>
            <w:shd w:val="clear" w:color="auto" w:fill="8496B0" w:themeFill="text2" w:themeFillTint="99"/>
          </w:tcPr>
          <w:p w:rsidR="009061B2" w:rsidRPr="00FD6E39" w:rsidRDefault="009061B2" w:rsidP="00BB6B82">
            <w:pPr>
              <w:keepNext/>
              <w:jc w:val="center"/>
              <w:rPr>
                <w:b/>
              </w:rPr>
            </w:pPr>
            <w:r w:rsidRPr="00FD6E39">
              <w:rPr>
                <w:b/>
              </w:rPr>
              <w:t>Operator</w:t>
            </w:r>
          </w:p>
        </w:tc>
        <w:tc>
          <w:tcPr>
            <w:tcW w:w="5172" w:type="dxa"/>
            <w:shd w:val="clear" w:color="auto" w:fill="8496B0" w:themeFill="text2" w:themeFillTint="99"/>
          </w:tcPr>
          <w:p w:rsidR="009061B2" w:rsidRPr="00FD6E39" w:rsidRDefault="009061B2" w:rsidP="00BB6B82">
            <w:pPr>
              <w:keepNext/>
              <w:jc w:val="center"/>
              <w:rPr>
                <w:b/>
              </w:rPr>
            </w:pPr>
            <w:r>
              <w:rPr>
                <w:b/>
              </w:rPr>
              <w:t>Source</w:t>
            </w:r>
          </w:p>
        </w:tc>
        <w:tc>
          <w:tcPr>
            <w:tcW w:w="1762" w:type="dxa"/>
            <w:shd w:val="clear" w:color="auto" w:fill="8496B0" w:themeFill="text2" w:themeFillTint="99"/>
          </w:tcPr>
          <w:p w:rsidR="009061B2" w:rsidRDefault="00E504A1" w:rsidP="00BB6B82">
            <w:pPr>
              <w:keepNext/>
              <w:jc w:val="center"/>
              <w:rPr>
                <w:b/>
              </w:rPr>
            </w:pPr>
            <w:r>
              <w:rPr>
                <w:b/>
              </w:rPr>
              <w:t>Library</w:t>
            </w:r>
          </w:p>
        </w:tc>
      </w:tr>
      <w:tr w:rsidR="00F72239" w:rsidTr="009061B2">
        <w:tc>
          <w:tcPr>
            <w:tcW w:w="2416" w:type="dxa"/>
          </w:tcPr>
          <w:p w:rsidR="00F72239" w:rsidRDefault="00F72239" w:rsidP="00F72239">
            <w:pPr>
              <w:keepNext/>
            </w:pPr>
            <w:r>
              <w:rPr>
                <w:rFonts w:ascii="Courier New" w:hAnsi="Courier New" w:cs="Courier New"/>
              </w:rPr>
              <w:t>map</w:t>
            </w:r>
          </w:p>
        </w:tc>
        <w:tc>
          <w:tcPr>
            <w:tcW w:w="5172" w:type="dxa"/>
          </w:tcPr>
          <w:p w:rsidR="00F72239" w:rsidRPr="00013B8A" w:rsidRDefault="008847C7" w:rsidP="00085E3F">
            <w:pPr>
              <w:keepNext/>
              <w:rPr>
                <w:rFonts w:ascii="Courier New" w:hAnsi="Courier New" w:cs="Courier New"/>
              </w:rPr>
            </w:pPr>
            <w:hyperlink r:id="rId8" w:history="1">
              <w:r w:rsidR="00F72239" w:rsidRPr="00D13472">
                <w:rPr>
                  <w:rStyle w:val="Hyperlink"/>
                  <w:rFonts w:ascii="Courier New" w:hAnsi="Courier New" w:cs="Courier New"/>
                </w:rPr>
                <w:t>MapOperator.java</w:t>
              </w:r>
            </w:hyperlink>
          </w:p>
        </w:tc>
        <w:tc>
          <w:tcPr>
            <w:tcW w:w="1762" w:type="dxa"/>
          </w:tcPr>
          <w:p w:rsidR="00F72239" w:rsidRDefault="00F72239" w:rsidP="00F72239">
            <w:pPr>
              <w:keepNext/>
            </w:pPr>
            <w:r>
              <w:t>Custom</w:t>
            </w:r>
          </w:p>
        </w:tc>
      </w:tr>
      <w:tr w:rsidR="00085E3F" w:rsidTr="009061B2">
        <w:tc>
          <w:tcPr>
            <w:tcW w:w="2416" w:type="dxa"/>
          </w:tcPr>
          <w:p w:rsidR="00085E3F" w:rsidRDefault="00085E3F" w:rsidP="00F72239">
            <w:pPr>
              <w:keepNext/>
              <w:rPr>
                <w:rFonts w:ascii="Courier New" w:hAnsi="Courier New" w:cs="Courier New"/>
              </w:rPr>
            </w:pPr>
          </w:p>
        </w:tc>
        <w:tc>
          <w:tcPr>
            <w:tcW w:w="5172" w:type="dxa"/>
          </w:tcPr>
          <w:p w:rsidR="00085E3F" w:rsidRPr="00085E3F" w:rsidRDefault="008847C7" w:rsidP="00085E3F">
            <w:pPr>
              <w:keepNext/>
              <w:rPr>
                <w:rFonts w:ascii="Courier New" w:hAnsi="Courier New" w:cs="Courier New"/>
              </w:rPr>
            </w:pPr>
            <w:hyperlink r:id="rId9" w:history="1">
              <w:r w:rsidR="00085E3F" w:rsidRPr="00D13472">
                <w:rPr>
                  <w:rStyle w:val="Hyperlink"/>
                  <w:rFonts w:ascii="Courier New" w:hAnsi="Courier New" w:cs="Courier New"/>
                </w:rPr>
                <w:t>AbstractHdfsInputOperator.java</w:t>
              </w:r>
            </w:hyperlink>
          </w:p>
        </w:tc>
        <w:tc>
          <w:tcPr>
            <w:tcW w:w="1762" w:type="dxa"/>
          </w:tcPr>
          <w:p w:rsidR="00085E3F" w:rsidRDefault="00085E3F" w:rsidP="00F72239">
            <w:pPr>
              <w:keepNext/>
            </w:pPr>
            <w:proofErr w:type="spellStart"/>
            <w:r>
              <w:t>Malhar</w:t>
            </w:r>
            <w:proofErr w:type="spellEnd"/>
            <w:r>
              <w:t xml:space="preserve"> Library</w:t>
            </w:r>
          </w:p>
        </w:tc>
      </w:tr>
      <w:tr w:rsidR="00F72239" w:rsidTr="009061B2">
        <w:tc>
          <w:tcPr>
            <w:tcW w:w="2416" w:type="dxa"/>
          </w:tcPr>
          <w:p w:rsidR="00F72239" w:rsidRDefault="00F72239" w:rsidP="00F72239">
            <w:pPr>
              <w:keepNext/>
            </w:pPr>
            <w:r>
              <w:rPr>
                <w:rFonts w:ascii="Courier New" w:hAnsi="Courier New" w:cs="Courier New"/>
              </w:rPr>
              <w:t>reduce</w:t>
            </w:r>
          </w:p>
        </w:tc>
        <w:tc>
          <w:tcPr>
            <w:tcW w:w="5172" w:type="dxa"/>
          </w:tcPr>
          <w:p w:rsidR="00F72239" w:rsidRPr="00013B8A" w:rsidRDefault="008847C7" w:rsidP="00F72239">
            <w:pPr>
              <w:keepNext/>
              <w:rPr>
                <w:rFonts w:ascii="Courier New" w:hAnsi="Courier New" w:cs="Courier New"/>
              </w:rPr>
            </w:pPr>
            <w:hyperlink r:id="rId10" w:history="1">
              <w:r w:rsidR="00F72239">
                <w:rPr>
                  <w:rStyle w:val="Hyperlink"/>
                  <w:rFonts w:ascii="Courier New" w:hAnsi="Courier New" w:cs="Courier New"/>
                </w:rPr>
                <w:t>ReduceOperator</w:t>
              </w:r>
              <w:r w:rsidR="00F72239" w:rsidRPr="00013B8A">
                <w:rPr>
                  <w:rStyle w:val="Hyperlink"/>
                  <w:rFonts w:ascii="Courier New" w:hAnsi="Courier New" w:cs="Courier New"/>
                </w:rPr>
                <w:t>.java</w:t>
              </w:r>
            </w:hyperlink>
          </w:p>
        </w:tc>
        <w:tc>
          <w:tcPr>
            <w:tcW w:w="1762" w:type="dxa"/>
          </w:tcPr>
          <w:p w:rsidR="00F72239" w:rsidRDefault="00F72239" w:rsidP="00F72239">
            <w:pPr>
              <w:keepNext/>
            </w:pPr>
            <w:r>
              <w:t>Custom</w:t>
            </w:r>
          </w:p>
        </w:tc>
      </w:tr>
      <w:tr w:rsidR="00F72239" w:rsidTr="009061B2">
        <w:tc>
          <w:tcPr>
            <w:tcW w:w="2416" w:type="dxa"/>
          </w:tcPr>
          <w:p w:rsidR="00F72239" w:rsidRPr="00FD6E39" w:rsidRDefault="00F72239" w:rsidP="00F72239">
            <w:pPr>
              <w:keepNext/>
              <w:rPr>
                <w:rFonts w:ascii="Courier New" w:hAnsi="Courier New" w:cs="Courier New"/>
              </w:rPr>
            </w:pPr>
            <w:r>
              <w:rPr>
                <w:rFonts w:ascii="Courier New" w:hAnsi="Courier New" w:cs="Courier New"/>
              </w:rPr>
              <w:t>console</w:t>
            </w:r>
          </w:p>
        </w:tc>
        <w:tc>
          <w:tcPr>
            <w:tcW w:w="5172" w:type="dxa"/>
          </w:tcPr>
          <w:p w:rsidR="00F72239" w:rsidRPr="00013B8A" w:rsidRDefault="008847C7" w:rsidP="00F72239">
            <w:pPr>
              <w:keepNext/>
              <w:rPr>
                <w:rFonts w:ascii="Courier New" w:hAnsi="Courier New" w:cs="Courier New"/>
              </w:rPr>
            </w:pPr>
            <w:hyperlink r:id="rId11" w:history="1">
              <w:r w:rsidR="00794ECB" w:rsidRPr="00794ECB">
                <w:rPr>
                  <w:rStyle w:val="Hyperlink"/>
                  <w:rFonts w:ascii="Courier New" w:hAnsi="Courier New" w:cs="Courier New"/>
                </w:rPr>
                <w:t>HdfsKeyValOutputOperator</w:t>
              </w:r>
              <w:r w:rsidR="00F72239" w:rsidRPr="00013B8A">
                <w:rPr>
                  <w:rStyle w:val="Hyperlink"/>
                  <w:rFonts w:ascii="Courier New" w:hAnsi="Courier New" w:cs="Courier New"/>
                </w:rPr>
                <w:t>.java</w:t>
              </w:r>
            </w:hyperlink>
          </w:p>
        </w:tc>
        <w:tc>
          <w:tcPr>
            <w:tcW w:w="1762" w:type="dxa"/>
          </w:tcPr>
          <w:p w:rsidR="00F72239" w:rsidRDefault="00794ECB" w:rsidP="00F72239">
            <w:pPr>
              <w:keepNext/>
            </w:pPr>
            <w:r>
              <w:t>Custom</w:t>
            </w:r>
          </w:p>
        </w:tc>
      </w:tr>
      <w:tr w:rsidR="00794ECB" w:rsidTr="009061B2">
        <w:tc>
          <w:tcPr>
            <w:tcW w:w="2416" w:type="dxa"/>
          </w:tcPr>
          <w:p w:rsidR="00794ECB" w:rsidRDefault="00794ECB" w:rsidP="00794ECB">
            <w:pPr>
              <w:keepNext/>
              <w:rPr>
                <w:rFonts w:ascii="Courier New" w:hAnsi="Courier New" w:cs="Courier New"/>
              </w:rPr>
            </w:pPr>
          </w:p>
        </w:tc>
        <w:tc>
          <w:tcPr>
            <w:tcW w:w="5172" w:type="dxa"/>
          </w:tcPr>
          <w:p w:rsidR="00794ECB" w:rsidRDefault="008847C7" w:rsidP="00794ECB">
            <w:pPr>
              <w:keepNext/>
            </w:pPr>
            <w:hyperlink r:id="rId12" w:history="1">
              <w:r w:rsidR="00794ECB">
                <w:rPr>
                  <w:rStyle w:val="Hyperlink"/>
                  <w:rFonts w:ascii="Courier New" w:hAnsi="Courier New" w:cs="Courier New"/>
                </w:rPr>
                <w:t>AbstractHdfsOut</w:t>
              </w:r>
              <w:r w:rsidR="00794ECB" w:rsidRPr="00D13472">
                <w:rPr>
                  <w:rStyle w:val="Hyperlink"/>
                  <w:rFonts w:ascii="Courier New" w:hAnsi="Courier New" w:cs="Courier New"/>
                </w:rPr>
                <w:t>putOperator.java</w:t>
              </w:r>
            </w:hyperlink>
          </w:p>
        </w:tc>
        <w:tc>
          <w:tcPr>
            <w:tcW w:w="1762" w:type="dxa"/>
          </w:tcPr>
          <w:p w:rsidR="00794ECB" w:rsidRDefault="00794ECB" w:rsidP="00794ECB">
            <w:pPr>
              <w:keepNext/>
            </w:pPr>
            <w:proofErr w:type="spellStart"/>
            <w:r>
              <w:t>Malhar</w:t>
            </w:r>
            <w:proofErr w:type="spellEnd"/>
            <w:r>
              <w:t xml:space="preserve"> Library</w:t>
            </w:r>
          </w:p>
        </w:tc>
      </w:tr>
    </w:tbl>
    <w:p w:rsidR="00183A7D" w:rsidRDefault="00183A7D" w:rsidP="00183A7D"/>
    <w:p w:rsidR="00183A7D" w:rsidRDefault="00183A7D" w:rsidP="00183A7D">
      <w:r>
        <w:t xml:space="preserve">Source code for the wrapper application class can be viewed here – </w:t>
      </w:r>
    </w:p>
    <w:p w:rsidR="00AA68E6" w:rsidRPr="00F26C5F" w:rsidRDefault="008847C7" w:rsidP="00417FD5">
      <w:pPr>
        <w:pStyle w:val="ListParagraph"/>
        <w:numPr>
          <w:ilvl w:val="0"/>
          <w:numId w:val="35"/>
        </w:numPr>
        <w:rPr>
          <w:rStyle w:val="Hyperlink"/>
          <w:color w:val="auto"/>
          <w:u w:val="none"/>
        </w:rPr>
      </w:pPr>
      <w:hyperlink r:id="rId13" w:history="1">
        <w:r w:rsidR="00EC7854">
          <w:rPr>
            <w:rStyle w:val="Hyperlink"/>
            <w:rFonts w:ascii="Courier New" w:hAnsi="Courier New" w:cs="Courier New"/>
          </w:rPr>
          <w:t>LogsCount</w:t>
        </w:r>
        <w:r w:rsidR="00183A7D" w:rsidRPr="000E0B40">
          <w:rPr>
            <w:rStyle w:val="Hyperlink"/>
            <w:rFonts w:ascii="Courier New" w:hAnsi="Courier New" w:cs="Courier New"/>
          </w:rPr>
          <w:t>Application.java</w:t>
        </w:r>
      </w:hyperlink>
    </w:p>
    <w:p w:rsidR="00C56505" w:rsidRPr="00915824" w:rsidRDefault="008847C7" w:rsidP="00417FD5">
      <w:pPr>
        <w:pStyle w:val="ListParagraph"/>
        <w:numPr>
          <w:ilvl w:val="0"/>
          <w:numId w:val="35"/>
        </w:numPr>
      </w:pPr>
      <w:hyperlink r:id="rId14" w:history="1">
        <w:r w:rsidR="00915824" w:rsidRPr="00915824">
          <w:rPr>
            <w:rStyle w:val="Hyperlink"/>
            <w:rFonts w:ascii="Courier New" w:hAnsi="Courier New" w:cs="Courier New"/>
          </w:rPr>
          <w:t>Log</w:t>
        </w:r>
        <w:r w:rsidR="00C56505" w:rsidRPr="00915824">
          <w:rPr>
            <w:rStyle w:val="Hyperlink"/>
            <w:rFonts w:ascii="Courier New" w:hAnsi="Courier New" w:cs="Courier New"/>
          </w:rPr>
          <w:t>Count</w:t>
        </w:r>
        <w:r w:rsidR="00915824" w:rsidRPr="00915824">
          <w:rPr>
            <w:rStyle w:val="Hyperlink"/>
            <w:rFonts w:ascii="Courier New" w:hAnsi="Courier New" w:cs="Courier New"/>
          </w:rPr>
          <w:t>sPerHour.java</w:t>
        </w:r>
      </w:hyperlink>
      <w:r w:rsidR="00915824">
        <w:rPr>
          <w:rStyle w:val="Hyperlink"/>
          <w:rFonts w:ascii="Courier New" w:hAnsi="Courier New" w:cs="Courier New"/>
          <w:u w:val="none"/>
        </w:rPr>
        <w:t xml:space="preserve"> </w:t>
      </w:r>
      <w:r w:rsidR="00915824" w:rsidRPr="00915824">
        <w:t>(Map-Reduce Job)</w:t>
      </w:r>
    </w:p>
    <w:p w:rsidR="00DC4A79" w:rsidRDefault="00DC4A79" w:rsidP="00DC4A79">
      <w:pPr>
        <w:pStyle w:val="Heading2"/>
      </w:pPr>
      <w:bookmarkStart w:id="38" w:name="_Launch_Twitter_Demo"/>
      <w:bookmarkStart w:id="39" w:name="_How_to_Launch"/>
      <w:bookmarkStart w:id="40" w:name="_Toc382316258"/>
      <w:bookmarkStart w:id="41" w:name="_Toc382318195"/>
      <w:bookmarkEnd w:id="38"/>
      <w:bookmarkEnd w:id="39"/>
      <w:r>
        <w:t>Configuration</w:t>
      </w:r>
      <w:bookmarkEnd w:id="40"/>
      <w:bookmarkEnd w:id="41"/>
    </w:p>
    <w:p w:rsidR="00DC4A79" w:rsidRDefault="00D42996" w:rsidP="00DC4A79">
      <w:r>
        <w:t>Logs</w:t>
      </w:r>
      <w:r w:rsidR="00DC4A79">
        <w:t xml:space="preserve"> Count Demo application requires following properties set through </w:t>
      </w:r>
      <w:proofErr w:type="spellStart"/>
      <w:r w:rsidR="00DC4A79">
        <w:t>DataTorrent</w:t>
      </w:r>
      <w:proofErr w:type="spellEnd"/>
      <w:r w:rsidR="00DC4A79">
        <w:t xml:space="preserve"> configuration file,</w:t>
      </w:r>
    </w:p>
    <w:p w:rsidR="00DC4A79" w:rsidRDefault="00DC4A79" w:rsidP="00DC4A79">
      <w:pPr>
        <w:pStyle w:val="ListParagraph"/>
        <w:numPr>
          <w:ilvl w:val="0"/>
          <w:numId w:val="37"/>
        </w:numPr>
      </w:pPr>
      <w:r>
        <w:t>HDFS Input Directory</w:t>
      </w:r>
    </w:p>
    <w:p w:rsidR="00DC4A79" w:rsidRDefault="00DC4A79" w:rsidP="00DC4A79">
      <w:pPr>
        <w:pStyle w:val="ListParagraph"/>
        <w:numPr>
          <w:ilvl w:val="0"/>
          <w:numId w:val="37"/>
        </w:numPr>
      </w:pPr>
      <w:r>
        <w:t>HDFS Output File</w:t>
      </w:r>
    </w:p>
    <w:p w:rsidR="00DC4A79" w:rsidRDefault="00DC4A79" w:rsidP="00DC4A79">
      <w:pPr>
        <w:pStyle w:val="ListParagraph"/>
        <w:numPr>
          <w:ilvl w:val="0"/>
          <w:numId w:val="37"/>
        </w:numPr>
      </w:pPr>
      <w:r>
        <w:t>Number of Mapper Jobs</w:t>
      </w:r>
    </w:p>
    <w:p w:rsidR="00DC4A79" w:rsidRDefault="00DC4A79" w:rsidP="00DC4A79">
      <w:pPr>
        <w:pStyle w:val="ListParagraph"/>
        <w:numPr>
          <w:ilvl w:val="0"/>
          <w:numId w:val="37"/>
        </w:numPr>
      </w:pPr>
      <w:r>
        <w:t>Number of Reducer Jobs</w:t>
      </w:r>
    </w:p>
    <w:p w:rsidR="00DC4A79" w:rsidRDefault="00DC4A79" w:rsidP="00DC4A79">
      <w:pPr>
        <w:pStyle w:val="Heading3"/>
      </w:pPr>
      <w:bookmarkStart w:id="42" w:name="_Toc382316259"/>
      <w:bookmarkStart w:id="43" w:name="_Toc382318196"/>
      <w:r>
        <w:t>HDFS Input Directory</w:t>
      </w:r>
      <w:bookmarkEnd w:id="42"/>
      <w:bookmarkEnd w:id="43"/>
    </w:p>
    <w:p w:rsidR="00DC4A79" w:rsidRDefault="00DC4A79" w:rsidP="00DC4A79">
      <w:r>
        <w:t xml:space="preserve">This HDFS directory should contain the input files that will be used by Word-Count application. The input data files need to be copied under this location. Sample input files can be downloaded from </w:t>
      </w:r>
      <w:hyperlink r:id="rId15" w:history="1">
        <w:proofErr w:type="spellStart"/>
        <w:r w:rsidRPr="001E4B39">
          <w:rPr>
            <w:rStyle w:val="Hyperlink"/>
          </w:rPr>
          <w:t>GitHub</w:t>
        </w:r>
        <w:proofErr w:type="spellEnd"/>
      </w:hyperlink>
      <w:r>
        <w:t xml:space="preserve"> source location – </w:t>
      </w:r>
      <w:hyperlink r:id="rId16" w:history="1">
        <w:r w:rsidRPr="001E4B39">
          <w:rPr>
            <w:rStyle w:val="Hyperlink"/>
          </w:rPr>
          <w:t>Input Data Files</w:t>
        </w:r>
      </w:hyperlink>
      <w:r>
        <w:t>. The source directory contains following th</w:t>
      </w:r>
      <w:r w:rsidR="00D42996">
        <w:t>ree files that are used for Logs</w:t>
      </w:r>
      <w:r>
        <w:t xml:space="preserve"> Count Application,</w:t>
      </w:r>
    </w:p>
    <w:p w:rsidR="00DC4A79" w:rsidRPr="000C339F" w:rsidRDefault="008847C7" w:rsidP="00DC4A79">
      <w:pPr>
        <w:pStyle w:val="ListParagraph"/>
        <w:numPr>
          <w:ilvl w:val="0"/>
          <w:numId w:val="38"/>
        </w:numPr>
        <w:rPr>
          <w:rFonts w:ascii="Courier New" w:hAnsi="Courier New" w:cs="Courier New"/>
        </w:rPr>
      </w:pPr>
      <w:hyperlink r:id="rId17" w:history="1">
        <w:r w:rsidR="00DC4A79" w:rsidRPr="000C339F">
          <w:rPr>
            <w:rStyle w:val="Hyperlink"/>
            <w:rFonts w:ascii="Courier New" w:hAnsi="Courier New" w:cs="Courier New"/>
          </w:rPr>
          <w:t>sample1.text</w:t>
        </w:r>
      </w:hyperlink>
    </w:p>
    <w:p w:rsidR="00DC4A79" w:rsidRPr="000C339F" w:rsidRDefault="008847C7" w:rsidP="00DC4A79">
      <w:pPr>
        <w:pStyle w:val="ListParagraph"/>
        <w:numPr>
          <w:ilvl w:val="0"/>
          <w:numId w:val="38"/>
        </w:numPr>
        <w:rPr>
          <w:rFonts w:ascii="Courier New" w:hAnsi="Courier New" w:cs="Courier New"/>
        </w:rPr>
      </w:pPr>
      <w:hyperlink r:id="rId18" w:history="1">
        <w:r w:rsidR="00DC4A79" w:rsidRPr="000C339F">
          <w:rPr>
            <w:rStyle w:val="Hyperlink"/>
            <w:rFonts w:ascii="Courier New" w:hAnsi="Courier New" w:cs="Courier New"/>
          </w:rPr>
          <w:t>sample2.txt</w:t>
        </w:r>
      </w:hyperlink>
    </w:p>
    <w:p w:rsidR="00DC4A79" w:rsidRDefault="008847C7" w:rsidP="00DC4A79">
      <w:pPr>
        <w:pStyle w:val="ListParagraph"/>
        <w:numPr>
          <w:ilvl w:val="0"/>
          <w:numId w:val="38"/>
        </w:numPr>
      </w:pPr>
      <w:hyperlink r:id="rId19" w:history="1">
        <w:r w:rsidR="00DC4A79" w:rsidRPr="000C339F">
          <w:rPr>
            <w:rStyle w:val="Hyperlink"/>
            <w:rFonts w:ascii="Courier New" w:hAnsi="Courier New" w:cs="Courier New"/>
          </w:rPr>
          <w:t>sample3.txt</w:t>
        </w:r>
      </w:hyperlink>
    </w:p>
    <w:p w:rsidR="00DC4A79" w:rsidRDefault="00DC4A79" w:rsidP="00DC4A79">
      <w:r>
        <w:t xml:space="preserve">Please use appropriate </w:t>
      </w:r>
      <w:proofErr w:type="spellStart"/>
      <w:r>
        <w:t>Hadoop</w:t>
      </w:r>
      <w:proofErr w:type="spellEnd"/>
      <w:r>
        <w:t xml:space="preserve"> HDFS commands to copy above files to the HDFS Input Directory. For example, assuming command </w:t>
      </w:r>
      <w:proofErr w:type="spellStart"/>
      <w:r w:rsidRPr="000C339F">
        <w:rPr>
          <w:rFonts w:ascii="Courier New" w:hAnsi="Courier New" w:cs="Courier New"/>
        </w:rPr>
        <w:t>hadoop</w:t>
      </w:r>
      <w:proofErr w:type="spellEnd"/>
      <w:r>
        <w:t xml:space="preserve"> is in the path, file </w:t>
      </w:r>
      <w:r w:rsidRPr="000C339F">
        <w:rPr>
          <w:rFonts w:ascii="Courier New" w:hAnsi="Courier New" w:cs="Courier New"/>
        </w:rPr>
        <w:t>sample1.txt</w:t>
      </w:r>
      <w:r>
        <w:t xml:space="preserve"> is in the current directory and HDFS Input Directory name is </w:t>
      </w:r>
      <w:proofErr w:type="spellStart"/>
      <w:r w:rsidR="006C7527">
        <w:rPr>
          <w:rFonts w:ascii="Courier New" w:hAnsi="Courier New" w:cs="Courier New"/>
        </w:rPr>
        <w:t>logs</w:t>
      </w:r>
      <w:r w:rsidRPr="00E71EC8">
        <w:rPr>
          <w:rFonts w:ascii="Courier New" w:hAnsi="Courier New" w:cs="Courier New"/>
        </w:rPr>
        <w:t>countin</w:t>
      </w:r>
      <w:proofErr w:type="spellEnd"/>
    </w:p>
    <w:p w:rsidR="00DC4A79" w:rsidRPr="00E71EC8" w:rsidRDefault="00DC4A79" w:rsidP="00DC4A79">
      <w:pPr>
        <w:ind w:left="720"/>
        <w:rPr>
          <w:rFonts w:ascii="Courier New" w:hAnsi="Courier New" w:cs="Courier New"/>
        </w:rPr>
      </w:pPr>
      <w:r w:rsidRPr="00E71EC8">
        <w:rPr>
          <w:rFonts w:ascii="Courier New" w:hAnsi="Courier New" w:cs="Courier New"/>
        </w:rPr>
        <w:t xml:space="preserve">$ </w:t>
      </w:r>
      <w:proofErr w:type="spellStart"/>
      <w:proofErr w:type="gramStart"/>
      <w:r w:rsidR="003B7DE9">
        <w:rPr>
          <w:rFonts w:ascii="Courier New" w:hAnsi="Courier New" w:cs="Courier New"/>
        </w:rPr>
        <w:t>hdfs</w:t>
      </w:r>
      <w:proofErr w:type="spellEnd"/>
      <w:proofErr w:type="gramEnd"/>
      <w:r w:rsidR="003B7DE9">
        <w:rPr>
          <w:rFonts w:ascii="Courier New" w:hAnsi="Courier New" w:cs="Courier New"/>
        </w:rPr>
        <w:t xml:space="preserve"> </w:t>
      </w:r>
      <w:proofErr w:type="spellStart"/>
      <w:r w:rsidR="003B7DE9">
        <w:rPr>
          <w:rFonts w:ascii="Courier New" w:hAnsi="Courier New" w:cs="Courier New"/>
        </w:rPr>
        <w:t>d</w:t>
      </w:r>
      <w:r w:rsidRPr="00E71EC8">
        <w:rPr>
          <w:rFonts w:ascii="Courier New" w:hAnsi="Courier New" w:cs="Courier New"/>
        </w:rPr>
        <w:t>fs</w:t>
      </w:r>
      <w:proofErr w:type="spellEnd"/>
      <w:r w:rsidRPr="00E71EC8">
        <w:rPr>
          <w:rFonts w:ascii="Courier New" w:hAnsi="Courier New" w:cs="Courier New"/>
        </w:rPr>
        <w:t xml:space="preserve"> –</w:t>
      </w:r>
      <w:proofErr w:type="spellStart"/>
      <w:r w:rsidRPr="00E71EC8">
        <w:rPr>
          <w:rFonts w:ascii="Courier New" w:hAnsi="Courier New" w:cs="Courier New"/>
        </w:rPr>
        <w:t>copyFromLocal</w:t>
      </w:r>
      <w:proofErr w:type="spellEnd"/>
      <w:r w:rsidRPr="00E71EC8">
        <w:rPr>
          <w:rFonts w:ascii="Courier New" w:hAnsi="Courier New" w:cs="Courier New"/>
        </w:rPr>
        <w:t xml:space="preserve"> </w:t>
      </w:r>
      <w:r>
        <w:rPr>
          <w:rFonts w:ascii="Courier New" w:hAnsi="Courier New" w:cs="Courier New"/>
        </w:rPr>
        <w:t xml:space="preserve">sample1.txt </w:t>
      </w:r>
      <w:proofErr w:type="spellStart"/>
      <w:r w:rsidR="006C7527">
        <w:rPr>
          <w:rFonts w:ascii="Courier New" w:hAnsi="Courier New" w:cs="Courier New"/>
        </w:rPr>
        <w:t>logs</w:t>
      </w:r>
      <w:r w:rsidRPr="00E71EC8">
        <w:rPr>
          <w:rFonts w:ascii="Courier New" w:hAnsi="Courier New" w:cs="Courier New"/>
        </w:rPr>
        <w:t>countin</w:t>
      </w:r>
      <w:proofErr w:type="spellEnd"/>
    </w:p>
    <w:p w:rsidR="00DC4A79" w:rsidRDefault="00DC4A79" w:rsidP="00DC4A79">
      <w:pPr>
        <w:pStyle w:val="Heading3"/>
      </w:pPr>
      <w:bookmarkStart w:id="44" w:name="_Toc382316260"/>
      <w:bookmarkStart w:id="45" w:name="_Toc382318197"/>
      <w:r>
        <w:t>HDFS Output File</w:t>
      </w:r>
      <w:bookmarkEnd w:id="44"/>
      <w:bookmarkEnd w:id="45"/>
      <w:r>
        <w:t xml:space="preserve"> </w:t>
      </w:r>
    </w:p>
    <w:p w:rsidR="00DC4A79" w:rsidRPr="001E4B39" w:rsidRDefault="004A5EDC" w:rsidP="00DC4A79">
      <w:r>
        <w:t>Logs</w:t>
      </w:r>
      <w:r w:rsidR="00DC4A79">
        <w:t xml:space="preserve"> Count Application generates the output in HDFS Output file. The name of the output file needs to be specified as shown in the next section. For this illustration let’s assume the name of HDFS output file to be “</w:t>
      </w:r>
      <w:proofErr w:type="spellStart"/>
      <w:r w:rsidR="006C7527">
        <w:rPr>
          <w:rFonts w:ascii="Courier New" w:hAnsi="Courier New" w:cs="Courier New"/>
        </w:rPr>
        <w:t>logs</w:t>
      </w:r>
      <w:r w:rsidR="00DC4A79" w:rsidRPr="00AD35FB">
        <w:rPr>
          <w:rFonts w:ascii="Courier New" w:hAnsi="Courier New" w:cs="Courier New"/>
        </w:rPr>
        <w:t>countout</w:t>
      </w:r>
      <w:proofErr w:type="spellEnd"/>
      <w:r w:rsidR="00DC4A79">
        <w:t>”.</w:t>
      </w:r>
    </w:p>
    <w:p w:rsidR="00DC4A79" w:rsidRDefault="00DC4A79" w:rsidP="00DC4A79">
      <w:pPr>
        <w:pStyle w:val="Heading3"/>
      </w:pPr>
      <w:bookmarkStart w:id="46" w:name="_Toc382316261"/>
      <w:bookmarkStart w:id="47" w:name="_Toc382318198"/>
      <w:r>
        <w:t>Number of Mapper Jobs</w:t>
      </w:r>
      <w:bookmarkEnd w:id="46"/>
      <w:bookmarkEnd w:id="47"/>
    </w:p>
    <w:p w:rsidR="00DC4A79" w:rsidRPr="001E4B39" w:rsidRDefault="00DC4A79" w:rsidP="00DC4A79">
      <w:r>
        <w:t>As name indicates, this configuration defines number of mapper jobs to be run.</w:t>
      </w:r>
      <w:r w:rsidR="00500592">
        <w:t xml:space="preserve"> This is only hint to the </w:t>
      </w:r>
      <w:proofErr w:type="spellStart"/>
      <w:r w:rsidR="00500592">
        <w:t>MapReduce</w:t>
      </w:r>
      <w:proofErr w:type="spellEnd"/>
      <w:r w:rsidR="00500592">
        <w:t xml:space="preserve"> Framework but actual number of mappers are still determined the framework.</w:t>
      </w:r>
    </w:p>
    <w:p w:rsidR="00DC4A79" w:rsidRDefault="00DC4A79" w:rsidP="00DC4A79">
      <w:pPr>
        <w:pStyle w:val="Heading3"/>
      </w:pPr>
      <w:bookmarkStart w:id="48" w:name="_Toc382316262"/>
      <w:bookmarkStart w:id="49" w:name="_Toc382318199"/>
      <w:r>
        <w:t>Number of Reducer Jobs</w:t>
      </w:r>
      <w:bookmarkEnd w:id="48"/>
      <w:bookmarkEnd w:id="49"/>
    </w:p>
    <w:p w:rsidR="00DC4A79" w:rsidRPr="001E4B39" w:rsidRDefault="00DC4A79" w:rsidP="00DC4A79">
      <w:r>
        <w:t>As name indicates, this configuration defines number of reducer jobs to be run.</w:t>
      </w:r>
    </w:p>
    <w:p w:rsidR="00DC4A79" w:rsidRDefault="009211CE" w:rsidP="00DC4A79">
      <w:pPr>
        <w:pStyle w:val="Heading3"/>
      </w:pPr>
      <w:r>
        <w:t xml:space="preserve">Specification </w:t>
      </w:r>
    </w:p>
    <w:p w:rsidR="00DC4A79" w:rsidRDefault="009211CE" w:rsidP="00DC4A79">
      <w:pPr>
        <w:pStyle w:val="ListParagraph"/>
        <w:numPr>
          <w:ilvl w:val="0"/>
          <w:numId w:val="27"/>
        </w:numPr>
      </w:pPr>
      <w:r>
        <w:t>The configuration properties need to be specified in a configuration file. The configuration file can be specified when launching the application. If one is not specified, the platform uses the configuration file ~/.</w:t>
      </w:r>
      <w:proofErr w:type="spellStart"/>
      <w:r>
        <w:t>dt</w:t>
      </w:r>
      <w:proofErr w:type="spellEnd"/>
      <w:r>
        <w:t>/dt-site.xml by default. Please open ~/.</w:t>
      </w:r>
      <w:proofErr w:type="spellStart"/>
      <w:r>
        <w:t>dt</w:t>
      </w:r>
      <w:proofErr w:type="spellEnd"/>
      <w:r>
        <w:t xml:space="preserve">/dt-site.xml file in an editor. If one is not present please create a new file. </w:t>
      </w:r>
    </w:p>
    <w:p w:rsidR="00DC4A79" w:rsidRDefault="00DC4A79" w:rsidP="00DC4A79">
      <w:pPr>
        <w:pStyle w:val="ListParagraph"/>
        <w:numPr>
          <w:ilvl w:val="0"/>
          <w:numId w:val="27"/>
        </w:numPr>
      </w:pPr>
      <w:r>
        <w:t>Add following XML snippet,</w:t>
      </w:r>
    </w:p>
    <w:p w:rsidR="00F8686B" w:rsidRPr="00F8686B" w:rsidRDefault="00F8686B" w:rsidP="00F8686B">
      <w:pPr>
        <w:ind w:firstLine="720"/>
        <w:rPr>
          <w:rFonts w:ascii="Courier New" w:hAnsi="Courier New" w:cs="Courier New"/>
          <w:sz w:val="16"/>
        </w:rPr>
      </w:pPr>
      <w:proofErr w:type="gramStart"/>
      <w:r w:rsidRPr="00F8686B">
        <w:rPr>
          <w:rFonts w:ascii="Courier New" w:hAnsi="Courier New" w:cs="Courier New"/>
          <w:sz w:val="16"/>
        </w:rPr>
        <w:t>&lt;?xml</w:t>
      </w:r>
      <w:proofErr w:type="gramEnd"/>
      <w:r w:rsidRPr="00F8686B">
        <w:rPr>
          <w:rFonts w:ascii="Courier New" w:hAnsi="Courier New" w:cs="Courier New"/>
          <w:sz w:val="16"/>
        </w:rPr>
        <w:t xml:space="preserve"> ve</w:t>
      </w:r>
      <w:r>
        <w:rPr>
          <w:rFonts w:ascii="Courier New" w:hAnsi="Courier New" w:cs="Courier New"/>
          <w:sz w:val="16"/>
        </w:rPr>
        <w:t>rsion="1.0"  encoding="UTF-8"?&gt;</w:t>
      </w:r>
    </w:p>
    <w:p w:rsidR="00F8686B" w:rsidRDefault="00F8686B" w:rsidP="00F8686B">
      <w:pPr>
        <w:ind w:firstLine="720"/>
        <w:rPr>
          <w:rFonts w:ascii="Courier New" w:hAnsi="Courier New" w:cs="Courier New"/>
          <w:sz w:val="16"/>
        </w:rPr>
      </w:pPr>
      <w:r w:rsidRPr="00F8686B">
        <w:rPr>
          <w:rFonts w:ascii="Courier New" w:hAnsi="Courier New" w:cs="Courier New"/>
          <w:sz w:val="16"/>
        </w:rPr>
        <w:t>&lt;</w:t>
      </w:r>
      <w:proofErr w:type="gramStart"/>
      <w:r w:rsidRPr="00F8686B">
        <w:rPr>
          <w:rFonts w:ascii="Courier New" w:hAnsi="Courier New" w:cs="Courier New"/>
          <w:sz w:val="16"/>
        </w:rPr>
        <w:t>configuration</w:t>
      </w:r>
      <w:proofErr w:type="gramEnd"/>
      <w:r w:rsidRPr="00F8686B">
        <w:rPr>
          <w:rFonts w:ascii="Courier New" w:hAnsi="Courier New" w:cs="Courier New"/>
          <w:sz w:val="16"/>
        </w:rPr>
        <w:t>&gt;</w:t>
      </w:r>
    </w:p>
    <w:p w:rsidR="00F8686B" w:rsidRDefault="00F8686B" w:rsidP="00F8686B">
      <w:pPr>
        <w:ind w:firstLine="720"/>
        <w:rPr>
          <w:rFonts w:ascii="Courier New" w:hAnsi="Courier New" w:cs="Courier New"/>
          <w:sz w:val="16"/>
        </w:rPr>
      </w:pPr>
    </w:p>
    <w:p w:rsidR="00F8686B" w:rsidRPr="00EB16E7" w:rsidRDefault="00F8686B" w:rsidP="00F8686B">
      <w:pPr>
        <w:ind w:left="720" w:firstLine="720"/>
        <w:rPr>
          <w:rFonts w:ascii="Courier New" w:hAnsi="Courier New" w:cs="Courier New"/>
          <w:sz w:val="16"/>
        </w:rPr>
      </w:pPr>
      <w:r>
        <w:rPr>
          <w:rFonts w:ascii="Courier New" w:hAnsi="Courier New" w:cs="Courier New"/>
          <w:sz w:val="16"/>
        </w:rPr>
        <w:t>…</w:t>
      </w:r>
    </w:p>
    <w:p w:rsidR="00F8686B" w:rsidRDefault="00F8686B" w:rsidP="00F8686B">
      <w:pPr>
        <w:ind w:firstLine="720"/>
        <w:rPr>
          <w:rFonts w:ascii="Courier New" w:hAnsi="Courier New" w:cs="Courier New"/>
          <w:sz w:val="16"/>
        </w:rPr>
      </w:pPr>
      <w:r w:rsidRPr="00EB16E7">
        <w:rPr>
          <w:rFonts w:ascii="Courier New" w:hAnsi="Courier New" w:cs="Courier New"/>
          <w:sz w:val="16"/>
        </w:rPr>
        <w:t>&lt;!</w:t>
      </w:r>
      <w:r>
        <w:rPr>
          <w:rFonts w:ascii="Courier New" w:hAnsi="Courier New" w:cs="Courier New"/>
          <w:sz w:val="16"/>
        </w:rPr>
        <w:t>—Map-Reduce Logs Count</w:t>
      </w:r>
      <w:r w:rsidRPr="00EB16E7">
        <w:rPr>
          <w:rFonts w:ascii="Courier New" w:hAnsi="Courier New" w:cs="Courier New"/>
          <w:sz w:val="16"/>
        </w:rPr>
        <w:t xml:space="preserve"> demo --&gt;</w:t>
      </w:r>
    </w:p>
    <w:p w:rsidR="00DC4A79" w:rsidRPr="005C473A" w:rsidRDefault="00F8686B" w:rsidP="00DC4A79">
      <w:pPr>
        <w:ind w:left="720"/>
        <w:rPr>
          <w:rFonts w:ascii="Courier New" w:hAnsi="Courier New" w:cs="Courier New"/>
          <w:sz w:val="16"/>
        </w:rPr>
      </w:pPr>
      <w:r>
        <w:rPr>
          <w:rFonts w:ascii="Courier New" w:hAnsi="Courier New" w:cs="Courier New"/>
          <w:sz w:val="16"/>
        </w:rPr>
        <w:t xml:space="preserve"> </w:t>
      </w:r>
      <w:r w:rsidR="00DC4A79" w:rsidRPr="00EB16E7">
        <w:rPr>
          <w:rFonts w:ascii="Courier New" w:hAnsi="Courier New" w:cs="Courier New"/>
          <w:sz w:val="16"/>
        </w:rPr>
        <w:t xml:space="preserve"> </w:t>
      </w:r>
      <w:r w:rsidR="00DC4A79" w:rsidRPr="005C473A">
        <w:rPr>
          <w:rFonts w:ascii="Courier New" w:hAnsi="Courier New" w:cs="Courier New"/>
          <w:sz w:val="16"/>
        </w:rPr>
        <w:t>&lt;</w:t>
      </w:r>
      <w:proofErr w:type="gramStart"/>
      <w:r w:rsidR="00DC4A79" w:rsidRPr="005C473A">
        <w:rPr>
          <w:rFonts w:ascii="Courier New" w:hAnsi="Courier New" w:cs="Courier New"/>
          <w:sz w:val="16"/>
        </w:rPr>
        <w:t>property</w:t>
      </w:r>
      <w:proofErr w:type="gramEnd"/>
      <w:r w:rsidR="00DC4A79" w:rsidRPr="005C473A">
        <w:rPr>
          <w:rFonts w:ascii="Courier New" w:hAnsi="Courier New" w:cs="Courier New"/>
          <w:sz w:val="16"/>
        </w:rPr>
        <w:t>&gt;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&lt;name&gt;com.datatorrent.demos.mroperator.</w:t>
      </w:r>
      <w:r w:rsidR="006C7527">
        <w:rPr>
          <w:rFonts w:ascii="Courier New" w:hAnsi="Courier New" w:cs="Courier New"/>
          <w:sz w:val="16"/>
        </w:rPr>
        <w:t>Logs</w:t>
      </w:r>
      <w:r w:rsidRPr="005C473A">
        <w:rPr>
          <w:rFonts w:ascii="Courier New" w:hAnsi="Courier New" w:cs="Courier New"/>
          <w:sz w:val="16"/>
        </w:rPr>
        <w:t>CountApplication.inputDirName&lt;/name&gt;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Pr>
          <w:rFonts w:ascii="Courier New" w:hAnsi="Courier New" w:cs="Courier New"/>
          <w:sz w:val="16"/>
        </w:rPr>
        <w:t>HDFS Directory Path for Input Files</w:t>
      </w:r>
      <w:r w:rsidRPr="005C473A">
        <w:rPr>
          <w:rFonts w:ascii="Courier New" w:hAnsi="Courier New" w:cs="Courier New"/>
          <w:sz w:val="16"/>
        </w:rPr>
        <w:t>&lt;/value&gt;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&lt;/property&gt;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&lt;name&gt;com.data</w:t>
      </w:r>
      <w:r w:rsidR="006C7527">
        <w:rPr>
          <w:rFonts w:ascii="Courier New" w:hAnsi="Courier New" w:cs="Courier New"/>
          <w:sz w:val="16"/>
        </w:rPr>
        <w:t>torrent.demos.mroperator.Logs</w:t>
      </w:r>
      <w:r w:rsidRPr="005C473A">
        <w:rPr>
          <w:rFonts w:ascii="Courier New" w:hAnsi="Courier New" w:cs="Courier New"/>
          <w:sz w:val="16"/>
        </w:rPr>
        <w:t>CountApplication.outputDirName&lt;/name&gt;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Pr>
          <w:rFonts w:ascii="Courier New" w:hAnsi="Courier New" w:cs="Courier New"/>
          <w:sz w:val="16"/>
        </w:rPr>
        <w:t>Generated Output File name</w:t>
      </w:r>
      <w:r w:rsidRPr="005C473A">
        <w:rPr>
          <w:rFonts w:ascii="Courier New" w:hAnsi="Courier New" w:cs="Courier New"/>
          <w:sz w:val="16"/>
        </w:rPr>
        <w:t>&lt;/value&gt;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&lt;/property&gt;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&lt;name&gt;com.data</w:t>
      </w:r>
      <w:r w:rsidR="006C7527">
        <w:rPr>
          <w:rFonts w:ascii="Courier New" w:hAnsi="Courier New" w:cs="Courier New"/>
          <w:sz w:val="16"/>
        </w:rPr>
        <w:t>torrent.demos.mroperator.Logs</w:t>
      </w:r>
      <w:r w:rsidRPr="005C473A">
        <w:rPr>
          <w:rFonts w:ascii="Courier New" w:hAnsi="Courier New" w:cs="Courier New"/>
          <w:sz w:val="16"/>
        </w:rPr>
        <w:t>CountApplication.numOfMaps&lt;/name&gt;</w:t>
      </w:r>
    </w:p>
    <w:p w:rsidR="00DC4A79" w:rsidRPr="005C473A" w:rsidRDefault="00DC4A79" w:rsidP="00DC4A79">
      <w:pPr>
        <w:ind w:left="720"/>
        <w:rPr>
          <w:rFonts w:ascii="Courier New" w:hAnsi="Courier New" w:cs="Courier New"/>
          <w:sz w:val="16"/>
        </w:rPr>
      </w:pPr>
      <w:r>
        <w:rPr>
          <w:rFonts w:ascii="Courier New" w:hAnsi="Courier New" w:cs="Courier New"/>
          <w:sz w:val="16"/>
        </w:rPr>
        <w:t xml:space="preserve">    &lt;</w:t>
      </w:r>
      <w:proofErr w:type="gramStart"/>
      <w:r>
        <w:rPr>
          <w:rFonts w:ascii="Courier New" w:hAnsi="Courier New" w:cs="Courier New"/>
          <w:sz w:val="16"/>
        </w:rPr>
        <w:t>value&gt;</w:t>
      </w:r>
      <w:proofErr w:type="gramEnd"/>
      <w:r>
        <w:rPr>
          <w:rFonts w:ascii="Courier New" w:hAnsi="Courier New" w:cs="Courier New"/>
          <w:sz w:val="16"/>
        </w:rPr>
        <w:t>2</w:t>
      </w:r>
      <w:r w:rsidRPr="005C473A">
        <w:rPr>
          <w:rFonts w:ascii="Courier New" w:hAnsi="Courier New" w:cs="Courier New"/>
          <w:sz w:val="16"/>
        </w:rPr>
        <w:t>&lt;/value&gt;</w:t>
      </w:r>
    </w:p>
    <w:p w:rsidR="00DC4A79" w:rsidRPr="00EB16E7" w:rsidRDefault="00DC4A79" w:rsidP="00DC4A79">
      <w:pPr>
        <w:ind w:left="720"/>
        <w:rPr>
          <w:rFonts w:ascii="Courier New" w:hAnsi="Courier New" w:cs="Courier New"/>
          <w:sz w:val="16"/>
        </w:rPr>
      </w:pPr>
      <w:r w:rsidRPr="005C473A">
        <w:rPr>
          <w:rFonts w:ascii="Courier New" w:hAnsi="Courier New" w:cs="Courier New"/>
          <w:sz w:val="16"/>
        </w:rPr>
        <w:lastRenderedPageBreak/>
        <w:t xml:space="preserve">  &lt;/property&gt;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property</w:t>
      </w:r>
      <w:proofErr w:type="gramEnd"/>
      <w:r w:rsidRPr="005C473A">
        <w:rPr>
          <w:rFonts w:ascii="Courier New" w:hAnsi="Courier New" w:cs="Courier New"/>
          <w:sz w:val="16"/>
        </w:rPr>
        <w:t>&gt;</w:t>
      </w:r>
    </w:p>
    <w:p w:rsidR="00DC4A79" w:rsidRPr="005C473A" w:rsidRDefault="00DC4A79" w:rsidP="00DC4A79">
      <w:pPr>
        <w:ind w:left="720"/>
        <w:rPr>
          <w:rFonts w:ascii="Courier New" w:hAnsi="Courier New" w:cs="Courier New"/>
          <w:sz w:val="16"/>
        </w:rPr>
      </w:pPr>
      <w:r w:rsidRPr="005C473A">
        <w:rPr>
          <w:rFonts w:ascii="Courier New" w:hAnsi="Courier New" w:cs="Courier New"/>
          <w:sz w:val="16"/>
        </w:rPr>
        <w:t xml:space="preserve">    &lt;name&gt;co</w:t>
      </w:r>
      <w:r w:rsidR="006C7527">
        <w:rPr>
          <w:rFonts w:ascii="Courier New" w:hAnsi="Courier New" w:cs="Courier New"/>
          <w:sz w:val="16"/>
        </w:rPr>
        <w:t>m.datatorrent.demos.mroperator.Logs</w:t>
      </w:r>
      <w:r>
        <w:rPr>
          <w:rFonts w:ascii="Courier New" w:hAnsi="Courier New" w:cs="Courier New"/>
          <w:sz w:val="16"/>
        </w:rPr>
        <w:t>CountApplication.numOfReducers</w:t>
      </w:r>
      <w:r w:rsidRPr="005C473A">
        <w:rPr>
          <w:rFonts w:ascii="Courier New" w:hAnsi="Courier New" w:cs="Courier New"/>
          <w:sz w:val="16"/>
        </w:rPr>
        <w:t>&lt;/name&gt;</w:t>
      </w:r>
    </w:p>
    <w:p w:rsidR="00F24AB1" w:rsidRDefault="00DC4A79" w:rsidP="00F24AB1">
      <w:pPr>
        <w:ind w:left="720"/>
        <w:rPr>
          <w:rFonts w:ascii="Courier New" w:hAnsi="Courier New" w:cs="Courier New"/>
          <w:sz w:val="16"/>
        </w:rPr>
      </w:pPr>
      <w:r w:rsidRPr="005C473A">
        <w:rPr>
          <w:rFonts w:ascii="Courier New" w:hAnsi="Courier New" w:cs="Courier New"/>
          <w:sz w:val="16"/>
        </w:rPr>
        <w:t xml:space="preserve">    &lt;</w:t>
      </w:r>
      <w:proofErr w:type="gramStart"/>
      <w:r w:rsidRPr="005C473A">
        <w:rPr>
          <w:rFonts w:ascii="Courier New" w:hAnsi="Courier New" w:cs="Courier New"/>
          <w:sz w:val="16"/>
        </w:rPr>
        <w:t>value&gt;</w:t>
      </w:r>
      <w:proofErr w:type="gramEnd"/>
      <w:r w:rsidRPr="005C473A">
        <w:rPr>
          <w:rFonts w:ascii="Courier New" w:hAnsi="Courier New" w:cs="Courier New"/>
          <w:sz w:val="16"/>
        </w:rPr>
        <w:t>1&lt;/value&gt;</w:t>
      </w:r>
    </w:p>
    <w:p w:rsidR="00DC4A79" w:rsidRDefault="00F24AB1" w:rsidP="00F24AB1">
      <w:pPr>
        <w:ind w:left="720"/>
        <w:rPr>
          <w:rFonts w:ascii="Courier New" w:hAnsi="Courier New" w:cs="Courier New"/>
          <w:sz w:val="16"/>
        </w:rPr>
      </w:pPr>
      <w:r>
        <w:rPr>
          <w:rFonts w:ascii="Courier New" w:hAnsi="Courier New" w:cs="Courier New"/>
          <w:sz w:val="16"/>
        </w:rPr>
        <w:t xml:space="preserve">  </w:t>
      </w:r>
      <w:r w:rsidR="00DC4A79" w:rsidRPr="00F24AB1">
        <w:rPr>
          <w:rFonts w:ascii="Courier New" w:hAnsi="Courier New" w:cs="Courier New"/>
          <w:sz w:val="16"/>
        </w:rPr>
        <w:t>&lt;/property&gt;</w:t>
      </w:r>
    </w:p>
    <w:p w:rsidR="00F8686B" w:rsidRDefault="00F8686B" w:rsidP="00F8686B">
      <w:pPr>
        <w:ind w:left="720" w:firstLine="720"/>
        <w:rPr>
          <w:rFonts w:ascii="Courier New" w:hAnsi="Courier New" w:cs="Courier New"/>
          <w:sz w:val="16"/>
        </w:rPr>
      </w:pPr>
      <w:r>
        <w:rPr>
          <w:rFonts w:ascii="Courier New" w:hAnsi="Courier New" w:cs="Courier New"/>
          <w:sz w:val="16"/>
        </w:rPr>
        <w:t>…</w:t>
      </w:r>
    </w:p>
    <w:p w:rsidR="00F8686B" w:rsidRPr="00F24AB1" w:rsidRDefault="00F8686B" w:rsidP="00F8686B">
      <w:pPr>
        <w:rPr>
          <w:rFonts w:ascii="Courier New" w:hAnsi="Courier New" w:cs="Courier New"/>
          <w:sz w:val="10"/>
        </w:rPr>
      </w:pPr>
      <w:r>
        <w:rPr>
          <w:rFonts w:ascii="Courier New" w:hAnsi="Courier New" w:cs="Courier New"/>
          <w:sz w:val="16"/>
        </w:rPr>
        <w:tab/>
        <w:t>&lt;/configuration&gt;</w:t>
      </w:r>
    </w:p>
    <w:p w:rsidR="00DC4A79" w:rsidRPr="00DC4A79" w:rsidRDefault="00DC4A79" w:rsidP="00DC4A79"/>
    <w:p w:rsidR="002F14CB" w:rsidRDefault="00B60A0D" w:rsidP="001F063A">
      <w:pPr>
        <w:pStyle w:val="Heading2"/>
      </w:pPr>
      <w:bookmarkStart w:id="50" w:name="_Toc382318201"/>
      <w:r>
        <w:t xml:space="preserve">How to </w:t>
      </w:r>
      <w:r w:rsidR="001F063A">
        <w:t xml:space="preserve">Launch </w:t>
      </w:r>
      <w:r w:rsidR="007B4808">
        <w:t>Logs Count</w:t>
      </w:r>
      <w:r w:rsidR="001F063A">
        <w:t xml:space="preserve"> application (</w:t>
      </w:r>
      <w:proofErr w:type="spellStart"/>
      <w:r w:rsidR="001F063A" w:rsidRPr="001F063A">
        <w:rPr>
          <w:rFonts w:ascii="Courier New" w:hAnsi="Courier New" w:cs="Courier New"/>
        </w:rPr>
        <w:t>dtcli</w:t>
      </w:r>
      <w:bookmarkEnd w:id="50"/>
      <w:proofErr w:type="spellEnd"/>
      <w:r w:rsidR="00BC102E">
        <w:rPr>
          <w:rFonts w:ascii="Courier New" w:hAnsi="Courier New" w:cs="Courier New"/>
        </w:rPr>
        <w:t>)</w:t>
      </w:r>
      <w:r w:rsidR="002757A1">
        <w:t xml:space="preserve"> </w:t>
      </w:r>
    </w:p>
    <w:p w:rsidR="00F8686B" w:rsidRDefault="00F8686B" w:rsidP="00F8686B">
      <w:r>
        <w:t>The demo applications jar contains the application. On launching the jar from “</w:t>
      </w:r>
      <w:proofErr w:type="spellStart"/>
      <w:r>
        <w:t>dtcli</w:t>
      </w:r>
      <w:proofErr w:type="spellEnd"/>
      <w:r>
        <w:t xml:space="preserve">” the list of applications packaged in the jar appears as shown in the screenshot below. The entry that is shown for each application is the path of the application class unless an alias was specified for the class in “dt-site.xml” in which case the alias is shown. An integer Id is also shown for each application. The </w:t>
      </w:r>
      <w:r w:rsidR="00C91D1D">
        <w:t xml:space="preserve">Logs Count </w:t>
      </w:r>
      <w:r>
        <w:t>Application Id appears to be Id “</w:t>
      </w:r>
      <w:r>
        <w:rPr>
          <w:rFonts w:ascii="Courier New" w:hAnsi="Courier New" w:cs="Courier New"/>
        </w:rPr>
        <w:t>3</w:t>
      </w:r>
      <w:r>
        <w:t>” in this case as can be seen in screenshot corresponding to the application class. Please specify this Id “</w:t>
      </w:r>
      <w:r>
        <w:rPr>
          <w:rFonts w:ascii="Courier New" w:hAnsi="Courier New" w:cs="Courier New"/>
        </w:rPr>
        <w:t>3</w:t>
      </w:r>
      <w:r>
        <w:t>” on the “</w:t>
      </w:r>
      <w:proofErr w:type="spellStart"/>
      <w:r w:rsidRPr="00744B3A">
        <w:rPr>
          <w:rFonts w:ascii="Courier New" w:hAnsi="Courier New" w:cs="Courier New"/>
        </w:rPr>
        <w:t>dtcli</w:t>
      </w:r>
      <w:proofErr w:type="spellEnd"/>
      <w:r>
        <w:t>” ” command shell to launch the application, as can be seen towards the end in the screenshot.</w:t>
      </w:r>
    </w:p>
    <w:p w:rsidR="00E87047" w:rsidRDefault="001A7490" w:rsidP="00E87047">
      <w:pPr>
        <w:keepNext/>
      </w:pPr>
      <w:r>
        <w:rPr>
          <w:noProof/>
        </w:rPr>
        <w:lastRenderedPageBreak/>
        <w:drawing>
          <wp:inline distT="0" distB="0" distL="0" distR="0">
            <wp:extent cx="5935980" cy="5128260"/>
            <wp:effectExtent l="0" t="0" r="7620" b="0"/>
            <wp:docPr id="1" name="Picture 1" descr="C:\Users\atul\Pictures\dtcli-m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dtcli-m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5128260"/>
                    </a:xfrm>
                    <a:prstGeom prst="rect">
                      <a:avLst/>
                    </a:prstGeom>
                    <a:noFill/>
                    <a:ln>
                      <a:noFill/>
                    </a:ln>
                  </pic:spPr>
                </pic:pic>
              </a:graphicData>
            </a:graphic>
          </wp:inline>
        </w:drawing>
      </w:r>
    </w:p>
    <w:p w:rsidR="001F063A" w:rsidRDefault="00E87047" w:rsidP="00E87047">
      <w:pPr>
        <w:pStyle w:val="Caption"/>
        <w:jc w:val="center"/>
      </w:pPr>
      <w:r>
        <w:t xml:space="preserve">Figure </w:t>
      </w:r>
      <w:fldSimple w:instr=" SEQ Figure \* ARABIC ">
        <w:r w:rsidR="0015427B">
          <w:rPr>
            <w:noProof/>
          </w:rPr>
          <w:t>1</w:t>
        </w:r>
      </w:fldSimple>
      <w:r>
        <w:t xml:space="preserve"> Specify Application Id for </w:t>
      </w:r>
      <w:r w:rsidR="00BF7C1E">
        <w:t>Logs Count</w:t>
      </w:r>
      <w:r>
        <w:t xml:space="preserve"> on </w:t>
      </w:r>
      <w:proofErr w:type="spellStart"/>
      <w:r>
        <w:t>dtcli</w:t>
      </w:r>
      <w:proofErr w:type="spellEnd"/>
    </w:p>
    <w:p w:rsidR="001F063A" w:rsidRDefault="00B60A0D" w:rsidP="0091484B">
      <w:pPr>
        <w:pStyle w:val="Heading2"/>
      </w:pPr>
      <w:bookmarkStart w:id="51" w:name="_Monitoring_the_Application"/>
      <w:bookmarkStart w:id="52" w:name="_How_to_monitor"/>
      <w:bookmarkStart w:id="53" w:name="_Toc382318202"/>
      <w:bookmarkEnd w:id="51"/>
      <w:bookmarkEnd w:id="52"/>
      <w:r>
        <w:t>How to monitor</w:t>
      </w:r>
      <w:r w:rsidR="0091484B">
        <w:t xml:space="preserve"> the Application</w:t>
      </w:r>
      <w:bookmarkEnd w:id="53"/>
    </w:p>
    <w:p w:rsidR="006A440F" w:rsidRDefault="006A440F" w:rsidP="006A440F">
      <w:r>
        <w:t>Application launched through “</w:t>
      </w:r>
      <w:proofErr w:type="spellStart"/>
      <w:r w:rsidRPr="006A440F">
        <w:rPr>
          <w:rFonts w:ascii="Courier New" w:hAnsi="Courier New" w:cs="Courier New"/>
        </w:rPr>
        <w:t>dtcli</w:t>
      </w:r>
      <w:proofErr w:type="spellEnd"/>
      <w:r>
        <w:t>” can be monitored through two mechanisms,</w:t>
      </w:r>
    </w:p>
    <w:p w:rsidR="006A440F" w:rsidRDefault="006A440F" w:rsidP="006A440F">
      <w:pPr>
        <w:pStyle w:val="ListParagraph"/>
        <w:numPr>
          <w:ilvl w:val="0"/>
          <w:numId w:val="30"/>
        </w:numPr>
      </w:pPr>
      <w:r>
        <w:t>Using “</w:t>
      </w:r>
      <w:proofErr w:type="spellStart"/>
      <w:r w:rsidRPr="006A440F">
        <w:rPr>
          <w:rFonts w:ascii="Courier New" w:hAnsi="Courier New" w:cs="Courier New"/>
        </w:rPr>
        <w:t>dtcli</w:t>
      </w:r>
      <w:proofErr w:type="spellEnd"/>
      <w:r>
        <w:t xml:space="preserve">” command shell </w:t>
      </w:r>
    </w:p>
    <w:p w:rsidR="006A440F" w:rsidRPr="006A440F" w:rsidRDefault="006A440F" w:rsidP="006A440F">
      <w:pPr>
        <w:pStyle w:val="ListParagraph"/>
        <w:numPr>
          <w:ilvl w:val="0"/>
          <w:numId w:val="30"/>
        </w:numPr>
      </w:pPr>
      <w:r>
        <w:t xml:space="preserve">Using </w:t>
      </w:r>
      <w:proofErr w:type="spellStart"/>
      <w:r>
        <w:t>DataTorrent</w:t>
      </w:r>
      <w:proofErr w:type="spellEnd"/>
      <w:r>
        <w:t xml:space="preserve"> Gateway Console</w:t>
      </w:r>
    </w:p>
    <w:p w:rsidR="006A440F" w:rsidRDefault="006A440F" w:rsidP="006A440F">
      <w:pPr>
        <w:pStyle w:val="Heading3"/>
        <w:rPr>
          <w:rFonts w:ascii="Courier New" w:hAnsi="Courier New" w:cs="Courier New"/>
        </w:rPr>
      </w:pPr>
      <w:bookmarkStart w:id="54" w:name="_Toc382318203"/>
      <w:r>
        <w:t xml:space="preserve">Monitoring the application using </w:t>
      </w:r>
      <w:proofErr w:type="spellStart"/>
      <w:r w:rsidRPr="006A440F">
        <w:rPr>
          <w:rFonts w:ascii="Courier New" w:hAnsi="Courier New" w:cs="Courier New"/>
        </w:rPr>
        <w:t>dtcli</w:t>
      </w:r>
      <w:bookmarkEnd w:id="54"/>
      <w:proofErr w:type="spellEnd"/>
    </w:p>
    <w:p w:rsidR="006A440F" w:rsidRDefault="00B11A38" w:rsidP="006A440F">
      <w:r>
        <w:t>Twitter Demo application can be monitored through the “</w:t>
      </w:r>
      <w:proofErr w:type="spellStart"/>
      <w:r w:rsidRPr="00B11A38">
        <w:rPr>
          <w:rFonts w:ascii="Courier New" w:hAnsi="Courier New" w:cs="Courier New"/>
        </w:rPr>
        <w:t>dtcli</w:t>
      </w:r>
      <w:proofErr w:type="spellEnd"/>
      <w:r>
        <w:t>” command shell. Following are some of the useful commands that can be used to monitor as well as control the state of the application,</w:t>
      </w:r>
    </w:p>
    <w:p w:rsidR="00B11A38" w:rsidRDefault="00B11A38" w:rsidP="00B11A38">
      <w:pPr>
        <w:pStyle w:val="ListParagraph"/>
        <w:numPr>
          <w:ilvl w:val="0"/>
          <w:numId w:val="33"/>
        </w:numPr>
      </w:pPr>
      <w:proofErr w:type="gramStart"/>
      <w:r w:rsidRPr="008C0D6C">
        <w:rPr>
          <w:rFonts w:ascii="Courier New" w:hAnsi="Courier New" w:cs="Courier New"/>
        </w:rPr>
        <w:t>get-app-info</w:t>
      </w:r>
      <w:proofErr w:type="gramEnd"/>
      <w:r>
        <w:t xml:space="preserve"> – </w:t>
      </w:r>
      <w:r w:rsidR="00EA7247">
        <w:t>Print</w:t>
      </w:r>
      <w:r>
        <w:t xml:space="preserve"> details for the selected application</w:t>
      </w:r>
      <w:r w:rsidR="00EA7247">
        <w:t>, details such as – total allocated memory, number of allocated containers, total numbers of tuples processed etc.</w:t>
      </w:r>
    </w:p>
    <w:p w:rsidR="00B11A38" w:rsidRDefault="00B11A38" w:rsidP="00B11A38">
      <w:pPr>
        <w:pStyle w:val="ListParagraph"/>
        <w:numPr>
          <w:ilvl w:val="0"/>
          <w:numId w:val="33"/>
        </w:numPr>
      </w:pPr>
      <w:r w:rsidRPr="008C0D6C">
        <w:rPr>
          <w:rFonts w:ascii="Courier New" w:hAnsi="Courier New" w:cs="Courier New"/>
        </w:rPr>
        <w:t>show-logical-plan</w:t>
      </w:r>
      <w:r w:rsidR="00EA7247">
        <w:t xml:space="preserve"> – Print details about the logical plan for the selected application</w:t>
      </w:r>
    </w:p>
    <w:p w:rsidR="00B11A38" w:rsidRDefault="00B11A38" w:rsidP="00B11A38">
      <w:pPr>
        <w:pStyle w:val="ListParagraph"/>
        <w:numPr>
          <w:ilvl w:val="0"/>
          <w:numId w:val="33"/>
        </w:numPr>
      </w:pPr>
      <w:r w:rsidRPr="008C0D6C">
        <w:rPr>
          <w:rFonts w:ascii="Courier New" w:hAnsi="Courier New" w:cs="Courier New"/>
        </w:rPr>
        <w:t>show-physical-plan</w:t>
      </w:r>
      <w:r w:rsidR="00EA7247">
        <w:t xml:space="preserve"> - Print details about the physical plan for the selected application</w:t>
      </w:r>
    </w:p>
    <w:p w:rsidR="00B11A38" w:rsidRDefault="00B11A38" w:rsidP="00B11A38">
      <w:pPr>
        <w:pStyle w:val="ListParagraph"/>
        <w:numPr>
          <w:ilvl w:val="0"/>
          <w:numId w:val="33"/>
        </w:numPr>
      </w:pPr>
      <w:r w:rsidRPr="008C0D6C">
        <w:rPr>
          <w:rFonts w:ascii="Courier New" w:hAnsi="Courier New" w:cs="Courier New"/>
        </w:rPr>
        <w:t>kill-app</w:t>
      </w:r>
      <w:r>
        <w:t xml:space="preserve"> </w:t>
      </w:r>
      <w:r w:rsidR="00EA7247">
        <w:t>– Kill this application</w:t>
      </w:r>
    </w:p>
    <w:p w:rsidR="005F4C39" w:rsidRPr="006A440F" w:rsidRDefault="005F4C39" w:rsidP="005F4C39">
      <w:r>
        <w:lastRenderedPageBreak/>
        <w:t xml:space="preserve">For further details about various available commands please refer to </w:t>
      </w:r>
      <w:hyperlink r:id="rId21" w:history="1">
        <w:r w:rsidRPr="00BB664D">
          <w:rPr>
            <w:rStyle w:val="Hyperlink"/>
          </w:rPr>
          <w:t>Operations and Installation Guide</w:t>
        </w:r>
      </w:hyperlink>
      <w:r>
        <w:t>.</w:t>
      </w:r>
    </w:p>
    <w:p w:rsidR="006A440F" w:rsidRDefault="006A440F" w:rsidP="006A440F">
      <w:pPr>
        <w:pStyle w:val="Heading3"/>
      </w:pPr>
      <w:bookmarkStart w:id="55" w:name="_Toc382318204"/>
      <w:r>
        <w:t xml:space="preserve">Monitoring the application using </w:t>
      </w:r>
      <w:proofErr w:type="spellStart"/>
      <w:r>
        <w:t>DataTorrent</w:t>
      </w:r>
      <w:proofErr w:type="spellEnd"/>
      <w:r>
        <w:t xml:space="preserve"> Gateway Console</w:t>
      </w:r>
      <w:bookmarkEnd w:id="55"/>
      <w:r>
        <w:t xml:space="preserve"> </w:t>
      </w:r>
    </w:p>
    <w:p w:rsidR="00D74FE3" w:rsidRDefault="0091484B" w:rsidP="00D74FE3">
      <w:r>
        <w:t xml:space="preserve">Twitter Demo application can now be monitored through </w:t>
      </w:r>
      <w:proofErr w:type="spellStart"/>
      <w:r>
        <w:t>DataTorrent</w:t>
      </w:r>
      <w:proofErr w:type="spellEnd"/>
      <w:r>
        <w:t xml:space="preserve"> Gateway Console. </w:t>
      </w:r>
      <w:r w:rsidR="00D74FE3">
        <w:t>The launched application gets listed in the “</w:t>
      </w:r>
      <w:r w:rsidR="00D74FE3" w:rsidRPr="00D74FE3">
        <w:rPr>
          <w:i/>
        </w:rPr>
        <w:t>Application List</w:t>
      </w:r>
      <w:r w:rsidR="00D74FE3">
        <w:t>” widget as shown below,</w:t>
      </w:r>
    </w:p>
    <w:p w:rsidR="00002427" w:rsidRDefault="001A7490" w:rsidP="00D74FE3">
      <w:r>
        <w:rPr>
          <w:noProof/>
        </w:rPr>
        <w:drawing>
          <wp:inline distT="0" distB="0" distL="0" distR="0">
            <wp:extent cx="5966460" cy="1729740"/>
            <wp:effectExtent l="0" t="0" r="0" b="3810"/>
            <wp:docPr id="2" name="Picture 2" descr="C:\Users\atul\Pictures\dtgateway-m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dtgateway-mr-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66460" cy="1729740"/>
                    </a:xfrm>
                    <a:prstGeom prst="rect">
                      <a:avLst/>
                    </a:prstGeom>
                    <a:noFill/>
                    <a:ln>
                      <a:noFill/>
                    </a:ln>
                  </pic:spPr>
                </pic:pic>
              </a:graphicData>
            </a:graphic>
          </wp:inline>
        </w:drawing>
      </w:r>
    </w:p>
    <w:p w:rsidR="0091484B" w:rsidRDefault="00002427" w:rsidP="00002427">
      <w:pPr>
        <w:pStyle w:val="Caption"/>
        <w:jc w:val="center"/>
      </w:pPr>
      <w:r>
        <w:t xml:space="preserve">Figure </w:t>
      </w:r>
      <w:fldSimple w:instr=" SEQ Figure \* ARABIC ">
        <w:r w:rsidR="0015427B">
          <w:rPr>
            <w:noProof/>
          </w:rPr>
          <w:t>2</w:t>
        </w:r>
      </w:fldSimple>
      <w:r w:rsidR="00D74FE3">
        <w:t xml:space="preserve"> Monitoring Application</w:t>
      </w:r>
    </w:p>
    <w:p w:rsidR="007941C5" w:rsidRDefault="007941C5" w:rsidP="007941C5">
      <w:r>
        <w:t xml:space="preserve">On clicking </w:t>
      </w:r>
      <w:r w:rsidR="00A146F6">
        <w:t>the Application Id link (under the Id column)</w:t>
      </w:r>
      <w:r w:rsidR="00ED3251">
        <w:t>,</w:t>
      </w:r>
      <w:r w:rsidR="00A146F6">
        <w:t xml:space="preserve"> you can see the application st</w:t>
      </w:r>
      <w:r w:rsidR="00477100">
        <w:t>ate and further details such as -</w:t>
      </w:r>
    </w:p>
    <w:p w:rsidR="00A146F6" w:rsidRDefault="00A146F6" w:rsidP="00A146F6">
      <w:pPr>
        <w:pStyle w:val="ListParagraph"/>
        <w:numPr>
          <w:ilvl w:val="0"/>
          <w:numId w:val="18"/>
        </w:numPr>
      </w:pPr>
      <w:r>
        <w:t>Application Id and Version</w:t>
      </w:r>
      <w:r w:rsidR="00473EBB">
        <w:t xml:space="preserve"> information</w:t>
      </w:r>
    </w:p>
    <w:p w:rsidR="00A146F6" w:rsidRDefault="00A146F6" w:rsidP="00A146F6">
      <w:pPr>
        <w:pStyle w:val="ListParagraph"/>
        <w:numPr>
          <w:ilvl w:val="0"/>
          <w:numId w:val="18"/>
        </w:numPr>
      </w:pPr>
      <w:r>
        <w:t>Application State (Running/Finished etc.)</w:t>
      </w:r>
    </w:p>
    <w:p w:rsidR="00A146F6" w:rsidRDefault="00A146F6" w:rsidP="00A146F6">
      <w:pPr>
        <w:pStyle w:val="ListParagraph"/>
        <w:numPr>
          <w:ilvl w:val="0"/>
          <w:numId w:val="18"/>
        </w:numPr>
      </w:pPr>
      <w:r>
        <w:t>Total number of Tuples Processed</w:t>
      </w:r>
    </w:p>
    <w:p w:rsidR="00A146F6" w:rsidRDefault="00A146F6" w:rsidP="000279DC">
      <w:pPr>
        <w:pStyle w:val="ListParagraph"/>
        <w:numPr>
          <w:ilvl w:val="0"/>
          <w:numId w:val="18"/>
        </w:numPr>
      </w:pPr>
      <w:r>
        <w:t>Total number of Tuples Emitted</w:t>
      </w:r>
    </w:p>
    <w:p w:rsidR="00A146F6" w:rsidRDefault="00A146F6" w:rsidP="000279DC">
      <w:pPr>
        <w:pStyle w:val="ListParagraph"/>
        <w:numPr>
          <w:ilvl w:val="0"/>
          <w:numId w:val="18"/>
        </w:numPr>
      </w:pPr>
      <w:r>
        <w:t>Latency (milliseconds)</w:t>
      </w:r>
    </w:p>
    <w:p w:rsidR="00F36C42" w:rsidRDefault="00F36C42" w:rsidP="000279DC">
      <w:pPr>
        <w:pStyle w:val="ListParagraph"/>
        <w:numPr>
          <w:ilvl w:val="0"/>
          <w:numId w:val="18"/>
        </w:numPr>
      </w:pPr>
      <w:r>
        <w:t>Logical Directed Acyclic Graph (DAG)</w:t>
      </w:r>
    </w:p>
    <w:p w:rsidR="00A146F6" w:rsidRDefault="00A146F6" w:rsidP="00A146F6">
      <w:r>
        <w:t>Please refer to screenshot below</w:t>
      </w:r>
      <w:r w:rsidR="00F36C42">
        <w:t xml:space="preserve"> that displays the above details</w:t>
      </w:r>
      <w:r>
        <w:t>,</w:t>
      </w:r>
    </w:p>
    <w:p w:rsidR="00A146F6" w:rsidRDefault="00A146F6" w:rsidP="00A146F6">
      <w:pPr>
        <w:keepNext/>
      </w:pPr>
    </w:p>
    <w:p w:rsidR="00A146F6" w:rsidRPr="007941C5" w:rsidRDefault="00A146F6" w:rsidP="00A146F6">
      <w:pPr>
        <w:pStyle w:val="Caption"/>
        <w:jc w:val="center"/>
      </w:pPr>
      <w:r>
        <w:t xml:space="preserve">Figure </w:t>
      </w:r>
      <w:fldSimple w:instr=" SEQ Figure \* ARABIC ">
        <w:r w:rsidR="0015427B">
          <w:rPr>
            <w:noProof/>
          </w:rPr>
          <w:t>3</w:t>
        </w:r>
      </w:fldSimple>
      <w:r>
        <w:t xml:space="preserve"> </w:t>
      </w:r>
      <w:r w:rsidR="00420DF2">
        <w:t>Logs Count</w:t>
      </w:r>
      <w:r>
        <w:t xml:space="preserve"> Demo Application Details</w:t>
      </w:r>
      <w:r w:rsidR="00BF3C30">
        <w:t xml:space="preserve"> (</w:t>
      </w:r>
      <w:r w:rsidR="00BF3C30" w:rsidRPr="00AD7B3F">
        <w:rPr>
          <w:b/>
        </w:rPr>
        <w:t xml:space="preserve">TO BE </w:t>
      </w:r>
      <w:r w:rsidR="00280AFA">
        <w:rPr>
          <w:b/>
        </w:rPr>
        <w:t>ADDED</w:t>
      </w:r>
      <w:r w:rsidR="00BF3C30">
        <w:t>)</w:t>
      </w:r>
    </w:p>
    <w:p w:rsidR="00417D23" w:rsidRDefault="00B60A0D" w:rsidP="00220010">
      <w:pPr>
        <w:pStyle w:val="Heading2"/>
      </w:pPr>
      <w:bookmarkStart w:id="56" w:name="_Glossary"/>
      <w:bookmarkStart w:id="57" w:name="_Viewing_the_Twitter"/>
      <w:bookmarkStart w:id="58" w:name="_How_to_view"/>
      <w:bookmarkStart w:id="59" w:name="_Toc382318205"/>
      <w:bookmarkEnd w:id="56"/>
      <w:bookmarkEnd w:id="57"/>
      <w:bookmarkEnd w:id="58"/>
      <w:r>
        <w:t>How to view</w:t>
      </w:r>
      <w:r w:rsidR="00417D23">
        <w:t xml:space="preserve"> </w:t>
      </w:r>
      <w:r w:rsidR="00A970D1">
        <w:t>Logs Count Results</w:t>
      </w:r>
      <w:bookmarkEnd w:id="59"/>
    </w:p>
    <w:p w:rsidR="0015427B" w:rsidRDefault="00D42996" w:rsidP="0015427B">
      <w:bookmarkStart w:id="60" w:name="_Glossary_of_Terms"/>
      <w:bookmarkStart w:id="61" w:name="_Toc380670744"/>
      <w:bookmarkEnd w:id="60"/>
      <w:r>
        <w:t>Logs</w:t>
      </w:r>
      <w:r w:rsidR="0015427B">
        <w:t xml:space="preserve"> Count Application generates the results into the HDFS Output File that’s mentioned in the configuration. There are </w:t>
      </w:r>
      <w:proofErr w:type="gramStart"/>
      <w:r w:rsidR="0015427B">
        <w:t>couple</w:t>
      </w:r>
      <w:proofErr w:type="gramEnd"/>
      <w:r w:rsidR="0015427B">
        <w:t xml:space="preserve"> of ways the results can be viewed,</w:t>
      </w:r>
    </w:p>
    <w:p w:rsidR="0015427B" w:rsidRDefault="0015427B" w:rsidP="0015427B">
      <w:pPr>
        <w:pStyle w:val="ListParagraph"/>
        <w:numPr>
          <w:ilvl w:val="0"/>
          <w:numId w:val="39"/>
        </w:numPr>
      </w:pPr>
      <w:r>
        <w:t xml:space="preserve">Using </w:t>
      </w:r>
      <w:proofErr w:type="spellStart"/>
      <w:r>
        <w:t>Hadoop’s</w:t>
      </w:r>
      <w:proofErr w:type="spellEnd"/>
      <w:r>
        <w:t xml:space="preserve"> Web-based monitoring UI</w:t>
      </w:r>
    </w:p>
    <w:p w:rsidR="0015427B" w:rsidRDefault="0015427B" w:rsidP="0015427B">
      <w:pPr>
        <w:pStyle w:val="ListParagraph"/>
        <w:numPr>
          <w:ilvl w:val="0"/>
          <w:numId w:val="39"/>
        </w:numPr>
      </w:pPr>
      <w:r>
        <w:t>Using HDFS commands</w:t>
      </w:r>
    </w:p>
    <w:p w:rsidR="0015427B" w:rsidRDefault="0015427B" w:rsidP="0015427B">
      <w:pPr>
        <w:pStyle w:val="Heading3"/>
      </w:pPr>
      <w:bookmarkStart w:id="62" w:name="_Toc382316269"/>
      <w:bookmarkStart w:id="63" w:name="_Toc382318206"/>
      <w:r>
        <w:t xml:space="preserve">Using </w:t>
      </w:r>
      <w:proofErr w:type="spellStart"/>
      <w:r>
        <w:t>Hadoop</w:t>
      </w:r>
      <w:proofErr w:type="spellEnd"/>
      <w:r>
        <w:t xml:space="preserve"> </w:t>
      </w:r>
      <w:proofErr w:type="spellStart"/>
      <w:r>
        <w:t>NameNode</w:t>
      </w:r>
      <w:proofErr w:type="spellEnd"/>
      <w:r>
        <w:t xml:space="preserve"> UI</w:t>
      </w:r>
      <w:bookmarkEnd w:id="62"/>
      <w:bookmarkEnd w:id="63"/>
    </w:p>
    <w:p w:rsidR="0015427B" w:rsidRDefault="0015427B" w:rsidP="0015427B">
      <w:proofErr w:type="spellStart"/>
      <w:r>
        <w:t>Hadoop</w:t>
      </w:r>
      <w:proofErr w:type="spellEnd"/>
      <w:r>
        <w:t xml:space="preserve"> provides a web-based UI that can be utilized to monitor </w:t>
      </w:r>
      <w:proofErr w:type="spellStart"/>
      <w:r>
        <w:t>Hadoop</w:t>
      </w:r>
      <w:proofErr w:type="spellEnd"/>
      <w:r>
        <w:t xml:space="preserve"> </w:t>
      </w:r>
      <w:proofErr w:type="spellStart"/>
      <w:r>
        <w:t>NameNode</w:t>
      </w:r>
      <w:proofErr w:type="spellEnd"/>
      <w:r>
        <w:t xml:space="preserve"> details. </w:t>
      </w:r>
      <w:r w:rsidRPr="000F1C33">
        <w:t xml:space="preserve">With the default configuration, the </w:t>
      </w:r>
      <w:proofErr w:type="spellStart"/>
      <w:r w:rsidRPr="000F1C33">
        <w:t>NameNode</w:t>
      </w:r>
      <w:proofErr w:type="spellEnd"/>
      <w:r w:rsidRPr="000F1C33">
        <w:t xml:space="preserve"> front page is at </w:t>
      </w:r>
      <w:r w:rsidR="00E91890" w:rsidRPr="00BC102E">
        <w:t>http://namenode-name:50070/</w:t>
      </w:r>
      <w:r w:rsidRPr="000F1C33">
        <w:t xml:space="preserve">. It lists the </w:t>
      </w:r>
      <w:proofErr w:type="spellStart"/>
      <w:r w:rsidRPr="000F1C33">
        <w:t>DataNodes</w:t>
      </w:r>
      <w:proofErr w:type="spellEnd"/>
      <w:r w:rsidRPr="000F1C33">
        <w:t xml:space="preserve"> in the cluster and basi</w:t>
      </w:r>
      <w:r>
        <w:t>c statistics of the cluster. This</w:t>
      </w:r>
      <w:r w:rsidRPr="000F1C33">
        <w:t xml:space="preserve"> web interface can </w:t>
      </w:r>
      <w:r>
        <w:t>be used to browse HDFS (using "</w:t>
      </w:r>
      <w:r w:rsidRPr="00E256EB">
        <w:rPr>
          <w:rFonts w:ascii="Courier New" w:hAnsi="Courier New" w:cs="Courier New"/>
        </w:rPr>
        <w:t xml:space="preserve">Browse the </w:t>
      </w:r>
      <w:proofErr w:type="spellStart"/>
      <w:r w:rsidRPr="00E256EB">
        <w:rPr>
          <w:rFonts w:ascii="Courier New" w:hAnsi="Courier New" w:cs="Courier New"/>
        </w:rPr>
        <w:t>filesystem</w:t>
      </w:r>
      <w:proofErr w:type="spellEnd"/>
      <w:r w:rsidRPr="000F1C33">
        <w:t xml:space="preserve">" link on the </w:t>
      </w:r>
      <w:proofErr w:type="spellStart"/>
      <w:r w:rsidRPr="000F1C33">
        <w:t>NameNode</w:t>
      </w:r>
      <w:proofErr w:type="spellEnd"/>
      <w:r w:rsidRPr="000F1C33">
        <w:t xml:space="preserve"> front page).</w:t>
      </w:r>
      <w:r>
        <w:t xml:space="preserve"> Following screenshot displays the </w:t>
      </w:r>
      <w:proofErr w:type="spellStart"/>
      <w:r>
        <w:t>NameNode</w:t>
      </w:r>
      <w:proofErr w:type="spellEnd"/>
      <w:r>
        <w:t xml:space="preserve"> UI assuming the </w:t>
      </w:r>
      <w:proofErr w:type="spellStart"/>
      <w:r>
        <w:t>NameNode</w:t>
      </w:r>
      <w:proofErr w:type="spellEnd"/>
      <w:r>
        <w:t xml:space="preserve"> is running on host </w:t>
      </w:r>
      <w:r w:rsidRPr="00422265">
        <w:rPr>
          <w:rFonts w:ascii="Courier New" w:hAnsi="Courier New" w:cs="Courier New"/>
        </w:rPr>
        <w:t>192.168.1.108</w:t>
      </w:r>
      <w:r>
        <w:t xml:space="preserve"> on port </w:t>
      </w:r>
      <w:r w:rsidRPr="00422265">
        <w:rPr>
          <w:rFonts w:ascii="Courier New" w:hAnsi="Courier New" w:cs="Courier New"/>
        </w:rPr>
        <w:t>50070</w:t>
      </w:r>
      <w:r>
        <w:t>,</w:t>
      </w:r>
    </w:p>
    <w:p w:rsidR="0015427B" w:rsidRDefault="0015427B" w:rsidP="0015427B">
      <w:pPr>
        <w:keepNext/>
      </w:pPr>
      <w:r>
        <w:rPr>
          <w:noProof/>
        </w:rPr>
        <w:lastRenderedPageBreak/>
        <w:drawing>
          <wp:inline distT="0" distB="0" distL="0" distR="0" wp14:anchorId="0AFFC14C" wp14:editId="10A744B9">
            <wp:extent cx="5943600" cy="4846320"/>
            <wp:effectExtent l="0" t="0" r="0" b="0"/>
            <wp:docPr id="3" name="Picture 3" descr="C:\Users\atul\Pictures\hadoop\hadoop-nam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hadoop\hadoop-namen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4</w:t>
        </w:r>
      </w:fldSimple>
      <w:r>
        <w:t xml:space="preserve"> </w:t>
      </w:r>
      <w:proofErr w:type="spellStart"/>
      <w:r>
        <w:t>Hadoop</w:t>
      </w:r>
      <w:proofErr w:type="spellEnd"/>
      <w:r>
        <w:t xml:space="preserve"> </w:t>
      </w:r>
      <w:proofErr w:type="spellStart"/>
      <w:r>
        <w:t>NameNode</w:t>
      </w:r>
      <w:proofErr w:type="spellEnd"/>
      <w:r>
        <w:t xml:space="preserve"> UI</w:t>
      </w:r>
    </w:p>
    <w:p w:rsidR="0015427B" w:rsidRDefault="0015427B" w:rsidP="0015427B">
      <w:r>
        <w:t xml:space="preserve">Clicking the link “Browse the </w:t>
      </w:r>
      <w:proofErr w:type="spellStart"/>
      <w:r>
        <w:t>file</w:t>
      </w:r>
      <w:r w:rsidRPr="000F1C33">
        <w:t>system</w:t>
      </w:r>
      <w:proofErr w:type="spellEnd"/>
      <w:r>
        <w:t>” will bring up following UI that displays HDFS details,</w:t>
      </w:r>
    </w:p>
    <w:p w:rsidR="0015427B" w:rsidRDefault="0015427B" w:rsidP="0015427B">
      <w:pPr>
        <w:keepNext/>
      </w:pPr>
      <w:r>
        <w:rPr>
          <w:noProof/>
        </w:rPr>
        <w:lastRenderedPageBreak/>
        <w:drawing>
          <wp:inline distT="0" distB="0" distL="0" distR="0" wp14:anchorId="7C0424F3" wp14:editId="460A83E0">
            <wp:extent cx="5935980" cy="3070860"/>
            <wp:effectExtent l="0" t="0" r="7620" b="0"/>
            <wp:docPr id="5" name="Picture 5" descr="C:\Users\atul\Pictures\hadoop\hadoop-hdf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Pictures\hadoop\hadoop-hdfs-t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5</w:t>
        </w:r>
      </w:fldSimple>
      <w:r>
        <w:t xml:space="preserve"> </w:t>
      </w:r>
      <w:proofErr w:type="spellStart"/>
      <w:r>
        <w:t>Hadoop</w:t>
      </w:r>
      <w:proofErr w:type="spellEnd"/>
      <w:r>
        <w:t xml:space="preserve"> HDFS Directory "/"</w:t>
      </w:r>
    </w:p>
    <w:p w:rsidR="0015427B" w:rsidRDefault="0015427B" w:rsidP="0015427B">
      <w:r>
        <w:t>On clicking, the “</w:t>
      </w:r>
      <w:r w:rsidRPr="007E4945">
        <w:rPr>
          <w:rFonts w:ascii="Courier New" w:hAnsi="Courier New" w:cs="Courier New"/>
        </w:rPr>
        <w:t>user</w:t>
      </w:r>
      <w:r>
        <w:t>” link above, following UI will get displayed for directory “</w:t>
      </w:r>
      <w:r w:rsidRPr="007E4945">
        <w:rPr>
          <w:rFonts w:ascii="Courier New" w:hAnsi="Courier New" w:cs="Courier New"/>
        </w:rPr>
        <w:t>/user</w:t>
      </w:r>
      <w:r>
        <w:t>”,</w:t>
      </w:r>
    </w:p>
    <w:p w:rsidR="0015427B" w:rsidRDefault="0015427B" w:rsidP="0015427B">
      <w:pPr>
        <w:keepNext/>
      </w:pPr>
      <w:r>
        <w:rPr>
          <w:noProof/>
        </w:rPr>
        <w:drawing>
          <wp:inline distT="0" distB="0" distL="0" distR="0" wp14:anchorId="1C71FD1F" wp14:editId="5C085272">
            <wp:extent cx="5935980" cy="2834640"/>
            <wp:effectExtent l="0" t="0" r="7620" b="3810"/>
            <wp:docPr id="6" name="Picture 6" descr="C:\Users\atul\Pictures\hadoop\hadoop-hdfs-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ul\Pictures\hadoop\hadoop-hdfs-us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6</w:t>
        </w:r>
      </w:fldSimple>
      <w:r>
        <w:t xml:space="preserve"> HDFS Directory /</w:t>
      </w:r>
      <w:proofErr w:type="spellStart"/>
      <w:r>
        <w:t>usr</w:t>
      </w:r>
      <w:proofErr w:type="spellEnd"/>
    </w:p>
    <w:p w:rsidR="0015427B" w:rsidRPr="007E4945" w:rsidRDefault="0015427B" w:rsidP="0015427B">
      <w:r>
        <w:t>Click on the link “</w:t>
      </w:r>
      <w:proofErr w:type="spellStart"/>
      <w:r w:rsidRPr="000D1121">
        <w:rPr>
          <w:rFonts w:ascii="Courier New" w:hAnsi="Courier New" w:cs="Courier New"/>
        </w:rPr>
        <w:t>hadoop</w:t>
      </w:r>
      <w:proofErr w:type="spellEnd"/>
      <w:r>
        <w:t>” should bring up the following UI that displays the HDFS files and directories that we are looking for,</w:t>
      </w:r>
    </w:p>
    <w:p w:rsidR="0015427B" w:rsidRDefault="0015427B" w:rsidP="0015427B">
      <w:pPr>
        <w:keepNext/>
      </w:pPr>
      <w:r>
        <w:rPr>
          <w:noProof/>
        </w:rPr>
        <w:lastRenderedPageBreak/>
        <w:drawing>
          <wp:inline distT="0" distB="0" distL="0" distR="0" wp14:anchorId="464FC47E" wp14:editId="7D31F0E2">
            <wp:extent cx="5943600" cy="3535680"/>
            <wp:effectExtent l="0" t="0" r="0" b="7620"/>
            <wp:docPr id="4" name="Picture 4" descr="C:\Users\atul\Pictures\hadoop\hadoop-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hadoop\hadoop-hdf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7</w:t>
        </w:r>
      </w:fldSimple>
      <w:r>
        <w:t xml:space="preserve"> HDFS /</w:t>
      </w:r>
      <w:proofErr w:type="spellStart"/>
      <w:r>
        <w:t>usr</w:t>
      </w:r>
      <w:proofErr w:type="spellEnd"/>
      <w:r>
        <w:t>/</w:t>
      </w:r>
      <w:proofErr w:type="spellStart"/>
      <w:r>
        <w:t>Hadoop</w:t>
      </w:r>
      <w:proofErr w:type="spellEnd"/>
    </w:p>
    <w:p w:rsidR="0015427B" w:rsidRDefault="0015427B" w:rsidP="0015427B">
      <w:r>
        <w:t xml:space="preserve">Above screenshot displays various files and directories under HDFS. Assuming that the results for </w:t>
      </w:r>
      <w:r w:rsidR="00F42DFA">
        <w:t>ho</w:t>
      </w:r>
      <w:r w:rsidR="00A52130">
        <w:t>u</w:t>
      </w:r>
      <w:r w:rsidR="00F42DFA">
        <w:t>rly Logs</w:t>
      </w:r>
      <w:r>
        <w:t xml:space="preserve"> Count Application are written to HDFS output file – “</w:t>
      </w:r>
      <w:proofErr w:type="spellStart"/>
      <w:r>
        <w:rPr>
          <w:rFonts w:ascii="Courier New" w:hAnsi="Courier New" w:cs="Courier New"/>
        </w:rPr>
        <w:t>logs</w:t>
      </w:r>
      <w:r w:rsidRPr="00AD35FB">
        <w:rPr>
          <w:rFonts w:ascii="Courier New" w:hAnsi="Courier New" w:cs="Courier New"/>
        </w:rPr>
        <w:t>countout</w:t>
      </w:r>
      <w:proofErr w:type="spellEnd"/>
      <w:r>
        <w:t>”, the contents of the file can be viewed by clicking on the link. This should display the file contents as shown in below screenshot,</w:t>
      </w:r>
    </w:p>
    <w:p w:rsidR="0015427B" w:rsidRDefault="00725328" w:rsidP="0015427B">
      <w:pPr>
        <w:keepNext/>
      </w:pPr>
      <w:r>
        <w:rPr>
          <w:noProof/>
        </w:rPr>
        <w:lastRenderedPageBreak/>
        <w:drawing>
          <wp:inline distT="0" distB="0" distL="0" distR="0" wp14:anchorId="45EA5017" wp14:editId="490F5321">
            <wp:extent cx="5935980" cy="5570220"/>
            <wp:effectExtent l="0" t="0" r="7620" b="0"/>
            <wp:docPr id="11" name="Picture 11" descr="C:\Users\atul\Pictures\hadoop\hadoop-log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hadoop\hadoop-logs-cou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557022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8</w:t>
        </w:r>
      </w:fldSimple>
      <w:r>
        <w:t xml:space="preserve"> </w:t>
      </w:r>
      <w:r w:rsidR="00377760">
        <w:t>Hourly Logs</w:t>
      </w:r>
      <w:r>
        <w:t xml:space="preserve"> C</w:t>
      </w:r>
      <w:r w:rsidR="00792E1E">
        <w:t>ount Results - "/</w:t>
      </w:r>
      <w:proofErr w:type="spellStart"/>
      <w:r w:rsidR="00792E1E">
        <w:t>usr</w:t>
      </w:r>
      <w:proofErr w:type="spellEnd"/>
      <w:r w:rsidR="00792E1E">
        <w:t>/</w:t>
      </w:r>
      <w:proofErr w:type="spellStart"/>
      <w:r w:rsidR="00792E1E">
        <w:t>hadoop</w:t>
      </w:r>
      <w:proofErr w:type="spellEnd"/>
      <w:r w:rsidR="00792E1E">
        <w:t>/</w:t>
      </w:r>
      <w:proofErr w:type="spellStart"/>
      <w:r w:rsidR="00792E1E">
        <w:t>logs</w:t>
      </w:r>
      <w:r>
        <w:t>countout</w:t>
      </w:r>
      <w:proofErr w:type="spellEnd"/>
      <w:r>
        <w:t>"</w:t>
      </w:r>
    </w:p>
    <w:p w:rsidR="0015427B" w:rsidRDefault="0015427B" w:rsidP="0015427B">
      <w:pPr>
        <w:pStyle w:val="Heading3"/>
      </w:pPr>
      <w:bookmarkStart w:id="64" w:name="_Toc382316270"/>
      <w:bookmarkStart w:id="65" w:name="_Toc382318207"/>
      <w:r>
        <w:t>Using HDFS commands</w:t>
      </w:r>
      <w:bookmarkEnd w:id="64"/>
      <w:bookmarkEnd w:id="65"/>
    </w:p>
    <w:p w:rsidR="0015427B" w:rsidRDefault="0015427B" w:rsidP="0015427B">
      <w:r>
        <w:t xml:space="preserve">The </w:t>
      </w:r>
      <w:r w:rsidR="00377760">
        <w:t>Logs</w:t>
      </w:r>
      <w:r>
        <w:t xml:space="preserve"> Count results can also be viewed by using HDFS commands by copying the generated file from under HDFS to local file system. Following command can be used to do that,</w:t>
      </w:r>
    </w:p>
    <w:p w:rsidR="0015427B" w:rsidRPr="00E71EC8" w:rsidRDefault="0015427B" w:rsidP="0015427B">
      <w:pPr>
        <w:ind w:left="720"/>
        <w:rPr>
          <w:rFonts w:ascii="Courier New" w:hAnsi="Courier New" w:cs="Courier New"/>
        </w:rPr>
      </w:pPr>
      <w:r w:rsidRPr="00E71EC8">
        <w:rPr>
          <w:rFonts w:ascii="Courier New" w:hAnsi="Courier New" w:cs="Courier New"/>
        </w:rPr>
        <w:t xml:space="preserve">$ </w:t>
      </w:r>
      <w:proofErr w:type="spellStart"/>
      <w:proofErr w:type="gramStart"/>
      <w:r>
        <w:rPr>
          <w:rFonts w:ascii="Courier New" w:hAnsi="Courier New" w:cs="Courier New"/>
        </w:rPr>
        <w:t>h</w:t>
      </w:r>
      <w:r w:rsidRPr="00E71EC8">
        <w:rPr>
          <w:rFonts w:ascii="Courier New" w:hAnsi="Courier New" w:cs="Courier New"/>
        </w:rPr>
        <w:t>adoop</w:t>
      </w:r>
      <w:proofErr w:type="spellEnd"/>
      <w:proofErr w:type="gramEnd"/>
      <w:r w:rsidRPr="00E71EC8">
        <w:rPr>
          <w:rFonts w:ascii="Courier New" w:hAnsi="Courier New" w:cs="Courier New"/>
        </w:rPr>
        <w:t xml:space="preserve"> </w:t>
      </w:r>
      <w:proofErr w:type="spellStart"/>
      <w:r w:rsidRPr="00E71EC8">
        <w:rPr>
          <w:rFonts w:ascii="Courier New" w:hAnsi="Courier New" w:cs="Courier New"/>
        </w:rPr>
        <w:t>fs</w:t>
      </w:r>
      <w:proofErr w:type="spellEnd"/>
      <w:r w:rsidRPr="00E71EC8">
        <w:rPr>
          <w:rFonts w:ascii="Courier New" w:hAnsi="Courier New" w:cs="Courier New"/>
        </w:rPr>
        <w:t xml:space="preserve"> –</w:t>
      </w:r>
      <w:proofErr w:type="spellStart"/>
      <w:r>
        <w:rPr>
          <w:rFonts w:ascii="Courier New" w:hAnsi="Courier New" w:cs="Courier New"/>
        </w:rPr>
        <w:t>copyTo</w:t>
      </w:r>
      <w:r w:rsidRPr="00E71EC8">
        <w:rPr>
          <w:rFonts w:ascii="Courier New" w:hAnsi="Courier New" w:cs="Courier New"/>
        </w:rPr>
        <w:t>Local</w:t>
      </w:r>
      <w:proofErr w:type="spellEnd"/>
      <w:r w:rsidRPr="00E71EC8">
        <w:rPr>
          <w:rFonts w:ascii="Courier New" w:hAnsi="Courier New" w:cs="Courier New"/>
        </w:rPr>
        <w:t xml:space="preserve"> </w:t>
      </w:r>
      <w:proofErr w:type="spellStart"/>
      <w:r w:rsidR="001D4E32">
        <w:rPr>
          <w:rFonts w:ascii="Courier New" w:hAnsi="Courier New" w:cs="Courier New"/>
        </w:rPr>
        <w:t>logs</w:t>
      </w:r>
      <w:r>
        <w:rPr>
          <w:rFonts w:ascii="Courier New" w:hAnsi="Courier New" w:cs="Courier New"/>
        </w:rPr>
        <w:t>countout</w:t>
      </w:r>
      <w:proofErr w:type="spellEnd"/>
      <w:r>
        <w:rPr>
          <w:rFonts w:ascii="Courier New" w:hAnsi="Courier New" w:cs="Courier New"/>
        </w:rPr>
        <w:t xml:space="preserve"> .</w:t>
      </w:r>
    </w:p>
    <w:p w:rsidR="0015427B" w:rsidRDefault="0015427B" w:rsidP="0015427B">
      <w:r>
        <w:t>The above command will copy the “</w:t>
      </w:r>
      <w:proofErr w:type="spellStart"/>
      <w:r w:rsidR="001D4E32" w:rsidRPr="007143AE">
        <w:rPr>
          <w:rFonts w:ascii="Courier New" w:hAnsi="Courier New" w:cs="Courier New"/>
        </w:rPr>
        <w:t>logs</w:t>
      </w:r>
      <w:r w:rsidRPr="00171212">
        <w:rPr>
          <w:rFonts w:ascii="Courier New" w:hAnsi="Courier New" w:cs="Courier New"/>
        </w:rPr>
        <w:t>countout</w:t>
      </w:r>
      <w:proofErr w:type="spellEnd"/>
      <w:r>
        <w:t>” file from HDFS location “</w:t>
      </w:r>
      <w:r w:rsidRPr="00171212">
        <w:rPr>
          <w:rFonts w:ascii="Courier New" w:hAnsi="Courier New" w:cs="Courier New"/>
        </w:rPr>
        <w:t>/user/</w:t>
      </w:r>
      <w:proofErr w:type="spellStart"/>
      <w:r w:rsidRPr="00171212">
        <w:rPr>
          <w:rFonts w:ascii="Courier New" w:hAnsi="Courier New" w:cs="Courier New"/>
        </w:rPr>
        <w:t>hadoop</w:t>
      </w:r>
      <w:proofErr w:type="spellEnd"/>
      <w:r>
        <w:t>” to the current directory. Please take a look at following screenshot,</w:t>
      </w:r>
    </w:p>
    <w:p w:rsidR="0015427B" w:rsidRDefault="0015427B" w:rsidP="0015427B">
      <w:pPr>
        <w:keepNext/>
      </w:pPr>
      <w:r>
        <w:lastRenderedPageBreak/>
        <w:t xml:space="preserve"> </w:t>
      </w:r>
      <w:r w:rsidR="001D5CDD">
        <w:rPr>
          <w:noProof/>
        </w:rPr>
        <w:drawing>
          <wp:inline distT="0" distB="0" distL="0" distR="0">
            <wp:extent cx="5935980" cy="3947160"/>
            <wp:effectExtent l="0" t="0" r="7620" b="0"/>
            <wp:docPr id="12" name="Picture 12" descr="C:\Users\atul\Pictures\hadoop\hdfs-log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hadoop\hdfs-logs-cou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3947160"/>
                    </a:xfrm>
                    <a:prstGeom prst="rect">
                      <a:avLst/>
                    </a:prstGeom>
                    <a:noFill/>
                    <a:ln>
                      <a:noFill/>
                    </a:ln>
                  </pic:spPr>
                </pic:pic>
              </a:graphicData>
            </a:graphic>
          </wp:inline>
        </w:drawing>
      </w:r>
    </w:p>
    <w:p w:rsidR="0015427B" w:rsidRDefault="0015427B" w:rsidP="0015427B">
      <w:pPr>
        <w:pStyle w:val="Caption"/>
        <w:jc w:val="center"/>
      </w:pPr>
      <w:r>
        <w:t xml:space="preserve">Figure </w:t>
      </w:r>
      <w:fldSimple w:instr=" SEQ Figure \* ARABIC ">
        <w:r>
          <w:rPr>
            <w:noProof/>
          </w:rPr>
          <w:t>9</w:t>
        </w:r>
      </w:fldSimple>
      <w:r>
        <w:t xml:space="preserve"> Copying </w:t>
      </w:r>
      <w:proofErr w:type="spellStart"/>
      <w:r>
        <w:t>logs</w:t>
      </w:r>
      <w:r w:rsidRPr="008B7ED9">
        <w:t>countout</w:t>
      </w:r>
      <w:proofErr w:type="spellEnd"/>
      <w:r w:rsidRPr="008B7ED9">
        <w:t xml:space="preserve"> file from HDFS to local file system</w:t>
      </w:r>
    </w:p>
    <w:p w:rsidR="009E7C5A" w:rsidRDefault="009E7C5A" w:rsidP="0015427B">
      <w:pPr>
        <w:rPr>
          <w:rFonts w:asciiTheme="majorHAnsi" w:eastAsiaTheme="majorEastAsia" w:hAnsiTheme="majorHAnsi" w:cstheme="majorBidi"/>
          <w:color w:val="2E74B5" w:themeColor="accent1" w:themeShade="BF"/>
          <w:sz w:val="32"/>
          <w:szCs w:val="32"/>
        </w:rPr>
      </w:pPr>
      <w:r>
        <w:br w:type="page"/>
      </w:r>
    </w:p>
    <w:p w:rsidR="00705AD3" w:rsidRDefault="00705AD3" w:rsidP="00705AD3">
      <w:pPr>
        <w:pStyle w:val="Heading1"/>
      </w:pPr>
      <w:bookmarkStart w:id="66" w:name="_Toc382318208"/>
      <w:r>
        <w:lastRenderedPageBreak/>
        <w:t>Glossary of Terms used</w:t>
      </w:r>
      <w:bookmarkEnd w:id="61"/>
      <w:bookmarkEnd w:id="66"/>
    </w:p>
    <w:p w:rsidR="00705AD3" w:rsidRDefault="00705AD3" w:rsidP="00705AD3">
      <w:pPr>
        <w:pStyle w:val="Heading6"/>
      </w:pPr>
      <w:r w:rsidRPr="004E3084">
        <w:t xml:space="preserve">Apache </w:t>
      </w:r>
      <w:proofErr w:type="spellStart"/>
      <w:r w:rsidRPr="004E3084">
        <w:t>Hadoop</w:t>
      </w:r>
      <w:proofErr w:type="spellEnd"/>
    </w:p>
    <w:p w:rsidR="00705AD3" w:rsidRDefault="00705AD3" w:rsidP="00705AD3">
      <w:r>
        <w:t xml:space="preserve">Apache </w:t>
      </w:r>
      <w:proofErr w:type="spellStart"/>
      <w:r>
        <w:t>Hadoop</w:t>
      </w:r>
      <w:proofErr w:type="spellEnd"/>
      <w:r>
        <w:t xml:space="preserve"> is the de-facto distributed operating system, details of which can be found on the web at - </w:t>
      </w:r>
      <w:hyperlink r:id="rId29" w:history="1">
        <w:r w:rsidRPr="001B7EB9">
          <w:rPr>
            <w:rStyle w:val="Hyperlink"/>
          </w:rPr>
          <w:t>http://apache.hadoop.org/</w:t>
        </w:r>
      </w:hyperlink>
    </w:p>
    <w:p w:rsidR="00234F9F" w:rsidRDefault="00234F9F" w:rsidP="00705AD3">
      <w:pPr>
        <w:pStyle w:val="Heading6"/>
      </w:pPr>
      <w:r>
        <w:t>HDFS</w:t>
      </w:r>
    </w:p>
    <w:p w:rsidR="00234F9F" w:rsidRPr="00234F9F" w:rsidRDefault="00323A91" w:rsidP="00234F9F">
      <w:r w:rsidRPr="00323A91">
        <w:t xml:space="preserve">The </w:t>
      </w:r>
      <w:proofErr w:type="spellStart"/>
      <w:r w:rsidRPr="00323A91">
        <w:t>Hadoop</w:t>
      </w:r>
      <w:proofErr w:type="spellEnd"/>
      <w:r w:rsidRPr="00323A91">
        <w:t xml:space="preserve"> Distributed File System (HDFS) is a distributed file system</w:t>
      </w:r>
      <w:r>
        <w:t>. It</w:t>
      </w:r>
      <w:r w:rsidRPr="00323A91">
        <w:t xml:space="preserve"> is highly fault-tolerant and is designed to be deployed on low-cost hardware. HDFS provides high throughput access to application data and is suitable for applications that have large data sets.</w:t>
      </w:r>
    </w:p>
    <w:p w:rsidR="00705AD3" w:rsidRDefault="006C266A" w:rsidP="00705AD3">
      <w:pPr>
        <w:pStyle w:val="Heading6"/>
      </w:pPr>
      <w:r>
        <w:t xml:space="preserve">Demo </w:t>
      </w:r>
      <w:r w:rsidR="00705AD3" w:rsidRPr="00885F9E">
        <w:t>Application</w:t>
      </w:r>
    </w:p>
    <w:p w:rsidR="00705AD3" w:rsidRPr="000C5E62" w:rsidRDefault="00705AD3" w:rsidP="00705AD3">
      <w:r>
        <w:t xml:space="preserve">The real-time stream processing application </w:t>
      </w:r>
      <w:r w:rsidR="00DD6466">
        <w:t>packaged with platform binary. The demo application can</w:t>
      </w:r>
      <w:r w:rsidR="00005EF9">
        <w:t xml:space="preserve"> be</w:t>
      </w:r>
      <w:r w:rsidR="00DD6466">
        <w:t xml:space="preserve"> launched in the standalone mode or on the </w:t>
      </w:r>
      <w:proofErr w:type="spellStart"/>
      <w:r w:rsidR="00DD6466">
        <w:t>Hadoop</w:t>
      </w:r>
      <w:proofErr w:type="spellEnd"/>
      <w:r w:rsidR="00DD6466">
        <w:t xml:space="preserve"> cluster to understand more about </w:t>
      </w:r>
      <w:proofErr w:type="spellStart"/>
      <w:r>
        <w:t>DataTorrent</w:t>
      </w:r>
      <w:proofErr w:type="spellEnd"/>
      <w:r>
        <w:t xml:space="preserve"> platform</w:t>
      </w:r>
      <w:r w:rsidR="00502CD0">
        <w:t xml:space="preserve"> and its features</w:t>
      </w:r>
      <w:r>
        <w:t>.</w:t>
      </w:r>
    </w:p>
    <w:p w:rsidR="00B95DB7" w:rsidRDefault="00B95DB7" w:rsidP="00B95DB7">
      <w:pPr>
        <w:pStyle w:val="Heading6"/>
      </w:pPr>
      <w:r>
        <w:t>Streaming Window</w:t>
      </w:r>
    </w:p>
    <w:p w:rsidR="00B95DB7" w:rsidRPr="00755292" w:rsidRDefault="00B95DB7" w:rsidP="00B95DB7">
      <w:r w:rsidRPr="00755292">
        <w:t>A stre</w:t>
      </w:r>
      <w:r>
        <w:t xml:space="preserve">aming window is a slice of time that </w:t>
      </w:r>
      <w:r w:rsidRPr="00905C52">
        <w:t xml:space="preserve">encapsulates a set of tuples. The collection of these tuples constitutes a window data set, which is also </w:t>
      </w:r>
      <w:r>
        <w:t xml:space="preserve">called as </w:t>
      </w:r>
      <w:r w:rsidRPr="00905C52">
        <w:t>an atomic micro-batch</w:t>
      </w:r>
      <w:r>
        <w:t>.</w:t>
      </w:r>
    </w:p>
    <w:p w:rsidR="00EE4814" w:rsidRDefault="00EE4814" w:rsidP="00EE4814">
      <w:pPr>
        <w:pStyle w:val="Heading6"/>
        <w:rPr>
          <w:shd w:val="clear" w:color="auto" w:fill="FFFFFF"/>
        </w:rPr>
      </w:pPr>
      <w:r>
        <w:rPr>
          <w:shd w:val="clear" w:color="auto" w:fill="FFFFFF"/>
        </w:rPr>
        <w:t>Sliding Application Window</w:t>
      </w:r>
    </w:p>
    <w:p w:rsidR="00EE4814" w:rsidRDefault="00EE4814" w:rsidP="00EE4814">
      <w:pPr>
        <w:rPr>
          <w:shd w:val="clear" w:color="auto" w:fill="FFFFFF"/>
        </w:rPr>
      </w:pPr>
      <w:r>
        <w:rPr>
          <w:shd w:val="clear" w:color="auto" w:fill="FFFFFF"/>
        </w:rPr>
        <w:t>Sliding window is computation that requires previous N streaming windows. After each streaming window the Nth past window is dropped and the new window is added to the computation.</w:t>
      </w:r>
    </w:p>
    <w:p w:rsidR="00705AD3" w:rsidRDefault="00705AD3" w:rsidP="00705AD3">
      <w:pPr>
        <w:pStyle w:val="Heading6"/>
      </w:pPr>
      <w:r w:rsidRPr="00885F9E">
        <w:t>Directed Acyclic Graph (DAG)</w:t>
      </w:r>
    </w:p>
    <w:p w:rsidR="00705AD3" w:rsidRPr="00EC12F7" w:rsidRDefault="00705AD3" w:rsidP="00705AD3">
      <w:r>
        <w:t xml:space="preserve">It is the logical representation of real-time stream processing </w:t>
      </w:r>
      <w:r w:rsidRPr="00EC12F7">
        <w:t>application</w:t>
      </w:r>
      <w:r>
        <w:t xml:space="preserve">. The computational units within DAG are called as operators and </w:t>
      </w:r>
      <w:r w:rsidRPr="00EC12F7">
        <w:t xml:space="preserve">the data-flow edges </w:t>
      </w:r>
      <w:r>
        <w:t xml:space="preserve">are </w:t>
      </w:r>
      <w:r w:rsidRPr="00EC12F7">
        <w:t>called </w:t>
      </w:r>
      <w:r>
        <w:t>as data streams.</w:t>
      </w:r>
    </w:p>
    <w:p w:rsidR="00705AD3" w:rsidRDefault="00705AD3" w:rsidP="00705AD3">
      <w:pPr>
        <w:pStyle w:val="Heading6"/>
      </w:pPr>
      <w:r>
        <w:t>Operator</w:t>
      </w:r>
    </w:p>
    <w:p w:rsidR="00705AD3" w:rsidRDefault="00705AD3" w:rsidP="00705AD3">
      <w:proofErr w:type="gramStart"/>
      <w:r>
        <w:t>An entity that holds a computational logic to process the data tuples.</w:t>
      </w:r>
      <w:proofErr w:type="gramEnd"/>
      <w:r>
        <w:t xml:space="preserve"> It is part of a real-time stream processing application. The Operator computational logic gets executed inside a container.</w:t>
      </w:r>
    </w:p>
    <w:p w:rsidR="00705AD3" w:rsidRDefault="00705AD3" w:rsidP="00705AD3">
      <w:pPr>
        <w:pStyle w:val="Heading6"/>
      </w:pPr>
      <w:r>
        <w:t>Port</w:t>
      </w:r>
    </w:p>
    <w:p w:rsidR="00705AD3" w:rsidRPr="00197E5E" w:rsidRDefault="00705AD3" w:rsidP="00705AD3">
      <w:r>
        <w:t>Each operator can have ports on which it can receive input data tuples and also output processed data tuples.</w:t>
      </w:r>
    </w:p>
    <w:p w:rsidR="00705AD3" w:rsidRDefault="00705AD3" w:rsidP="00705AD3">
      <w:pPr>
        <w:pStyle w:val="Heading6"/>
      </w:pPr>
      <w:r w:rsidRPr="00885F9E">
        <w:t>Stream</w:t>
      </w:r>
    </w:p>
    <w:p w:rsidR="00705AD3" w:rsidRDefault="00705AD3" w:rsidP="00705AD3">
      <w:r w:rsidRPr="00C87DCD">
        <w:t xml:space="preserve">A stream consists of </w:t>
      </w:r>
      <w:r>
        <w:t xml:space="preserve">data </w:t>
      </w:r>
      <w:r w:rsidRPr="00C87DCD">
        <w:t xml:space="preserve">tuples that flow from one port </w:t>
      </w:r>
      <w:r>
        <w:t xml:space="preserve">of an operator </w:t>
      </w:r>
      <w:r w:rsidRPr="00C87DCD">
        <w:t>to another</w:t>
      </w:r>
      <w:r>
        <w:t>.</w:t>
      </w:r>
    </w:p>
    <w:p w:rsidR="004E37BB" w:rsidRDefault="004E37BB" w:rsidP="004E37BB">
      <w:pPr>
        <w:pStyle w:val="Heading6"/>
      </w:pPr>
      <w:r w:rsidRPr="00885F9E">
        <w:t xml:space="preserve">Logical </w:t>
      </w:r>
      <w:r>
        <w:t>Plan</w:t>
      </w:r>
      <w:r w:rsidR="002630AF">
        <w:t xml:space="preserve"> or DAG</w:t>
      </w:r>
    </w:p>
    <w:p w:rsidR="004E37BB" w:rsidRPr="00EC12F7" w:rsidRDefault="00E91794" w:rsidP="004E37BB">
      <w:r w:rsidRPr="00E91794">
        <w:t>Logical Plan is the DOM (data object model) created as operators and streams are added to the DAG</w:t>
      </w:r>
      <w:r>
        <w:t>. It is identical to “Directed Acyclic Graph”</w:t>
      </w:r>
      <w:r w:rsidR="004E37BB">
        <w:t>.</w:t>
      </w:r>
    </w:p>
    <w:p w:rsidR="004E37BB" w:rsidRDefault="004E37BB" w:rsidP="004E37BB">
      <w:pPr>
        <w:pStyle w:val="Heading6"/>
      </w:pPr>
      <w:r>
        <w:t>Physical Plan</w:t>
      </w:r>
      <w:r w:rsidR="002630AF">
        <w:t xml:space="preserve"> or DAG</w:t>
      </w:r>
    </w:p>
    <w:p w:rsidR="004E37BB" w:rsidRDefault="004E37BB" w:rsidP="004E37BB">
      <w:r>
        <w:t xml:space="preserve">It’s the physical representation of the Logical </w:t>
      </w:r>
      <w:r w:rsidR="00755316">
        <w:t>Plan</w:t>
      </w:r>
      <w:r>
        <w:t xml:space="preserve"> of the application and is a blueprint of how the application will run on the </w:t>
      </w:r>
      <w:proofErr w:type="spellStart"/>
      <w:r>
        <w:t>DataTorrent</w:t>
      </w:r>
      <w:proofErr w:type="spellEnd"/>
      <w:r>
        <w:t xml:space="preserve"> Cluster’s physical container and nodes.</w:t>
      </w:r>
    </w:p>
    <w:p w:rsidR="004E37BB" w:rsidRDefault="004E37BB" w:rsidP="004E37BB">
      <w:pPr>
        <w:pStyle w:val="Heading6"/>
      </w:pPr>
      <w:r w:rsidRPr="00885F9E">
        <w:t>Data Tuples Processed</w:t>
      </w:r>
    </w:p>
    <w:p w:rsidR="004E37BB" w:rsidRPr="00421640" w:rsidRDefault="004E37BB" w:rsidP="004E37BB">
      <w:r>
        <w:t>Number of data objects processed by a real-time stream processing applications</w:t>
      </w:r>
    </w:p>
    <w:p w:rsidR="004E37BB" w:rsidRDefault="004E37BB" w:rsidP="004E37BB">
      <w:pPr>
        <w:pStyle w:val="Heading6"/>
      </w:pPr>
      <w:r w:rsidRPr="00885F9E">
        <w:lastRenderedPageBreak/>
        <w:t>Data Tuples Emitted</w:t>
      </w:r>
    </w:p>
    <w:p w:rsidR="004E37BB" w:rsidRPr="00421640" w:rsidRDefault="004E37BB" w:rsidP="004E37BB">
      <w:r>
        <w:t>Number of data objects emitted after the processing is complete by a real-time stream processing applications</w:t>
      </w:r>
    </w:p>
    <w:p w:rsidR="004E37BB" w:rsidRPr="00C87DCD" w:rsidRDefault="004E37BB" w:rsidP="00705AD3"/>
    <w:sectPr w:rsidR="004E37BB" w:rsidRPr="00C8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6E54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6525B"/>
    <w:multiLevelType w:val="hybridMultilevel"/>
    <w:tmpl w:val="4DF2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9442D"/>
    <w:multiLevelType w:val="hybridMultilevel"/>
    <w:tmpl w:val="7DD6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31DE3"/>
    <w:multiLevelType w:val="hybridMultilevel"/>
    <w:tmpl w:val="9F923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32300"/>
    <w:multiLevelType w:val="hybridMultilevel"/>
    <w:tmpl w:val="F72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8349E"/>
    <w:multiLevelType w:val="hybridMultilevel"/>
    <w:tmpl w:val="E8C09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17816"/>
    <w:multiLevelType w:val="hybridMultilevel"/>
    <w:tmpl w:val="90B8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F210F"/>
    <w:multiLevelType w:val="hybridMultilevel"/>
    <w:tmpl w:val="F620C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1192E"/>
    <w:multiLevelType w:val="hybridMultilevel"/>
    <w:tmpl w:val="4142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84058"/>
    <w:multiLevelType w:val="hybridMultilevel"/>
    <w:tmpl w:val="EF50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56302"/>
    <w:multiLevelType w:val="hybridMultilevel"/>
    <w:tmpl w:val="1A60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0E44"/>
    <w:multiLevelType w:val="hybridMultilevel"/>
    <w:tmpl w:val="0BF4F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44E84"/>
    <w:multiLevelType w:val="hybridMultilevel"/>
    <w:tmpl w:val="148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E7F5D"/>
    <w:multiLevelType w:val="hybridMultilevel"/>
    <w:tmpl w:val="ECC2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D15010"/>
    <w:multiLevelType w:val="hybridMultilevel"/>
    <w:tmpl w:val="8B3C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8168C"/>
    <w:multiLevelType w:val="hybridMultilevel"/>
    <w:tmpl w:val="5BF4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22312B"/>
    <w:multiLevelType w:val="hybridMultilevel"/>
    <w:tmpl w:val="E556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66D95"/>
    <w:multiLevelType w:val="hybridMultilevel"/>
    <w:tmpl w:val="75EC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75A7E"/>
    <w:multiLevelType w:val="hybridMultilevel"/>
    <w:tmpl w:val="A480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E7DAD"/>
    <w:multiLevelType w:val="hybridMultilevel"/>
    <w:tmpl w:val="3334B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971E4"/>
    <w:multiLevelType w:val="hybridMultilevel"/>
    <w:tmpl w:val="35EE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771BC"/>
    <w:multiLevelType w:val="hybridMultilevel"/>
    <w:tmpl w:val="FD58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D4675"/>
    <w:multiLevelType w:val="hybridMultilevel"/>
    <w:tmpl w:val="872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C4C20"/>
    <w:multiLevelType w:val="hybridMultilevel"/>
    <w:tmpl w:val="7342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5D222D"/>
    <w:multiLevelType w:val="hybridMultilevel"/>
    <w:tmpl w:val="C2E2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F6170C"/>
    <w:multiLevelType w:val="hybridMultilevel"/>
    <w:tmpl w:val="DD94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A4A66"/>
    <w:multiLevelType w:val="hybridMultilevel"/>
    <w:tmpl w:val="E0780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591A15"/>
    <w:multiLevelType w:val="hybridMultilevel"/>
    <w:tmpl w:val="96B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A100A7"/>
    <w:multiLevelType w:val="hybridMultilevel"/>
    <w:tmpl w:val="8B3C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E221BA"/>
    <w:multiLevelType w:val="hybridMultilevel"/>
    <w:tmpl w:val="EF50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85966"/>
    <w:multiLevelType w:val="hybridMultilevel"/>
    <w:tmpl w:val="E1CE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82A45"/>
    <w:multiLevelType w:val="hybridMultilevel"/>
    <w:tmpl w:val="9BAC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26EEE"/>
    <w:multiLevelType w:val="hybridMultilevel"/>
    <w:tmpl w:val="84A0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E2A46"/>
    <w:multiLevelType w:val="hybridMultilevel"/>
    <w:tmpl w:val="F4EA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26B27"/>
    <w:multiLevelType w:val="hybridMultilevel"/>
    <w:tmpl w:val="EF00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9444F"/>
    <w:multiLevelType w:val="hybridMultilevel"/>
    <w:tmpl w:val="ECC2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82A10"/>
    <w:multiLevelType w:val="hybridMultilevel"/>
    <w:tmpl w:val="BCFA3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0D64AB"/>
    <w:multiLevelType w:val="hybridMultilevel"/>
    <w:tmpl w:val="6A32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26E50"/>
    <w:multiLevelType w:val="hybridMultilevel"/>
    <w:tmpl w:val="6CF0A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2"/>
  </w:num>
  <w:num w:numId="4">
    <w:abstractNumId w:val="16"/>
  </w:num>
  <w:num w:numId="5">
    <w:abstractNumId w:val="2"/>
  </w:num>
  <w:num w:numId="6">
    <w:abstractNumId w:val="38"/>
  </w:num>
  <w:num w:numId="7">
    <w:abstractNumId w:val="29"/>
  </w:num>
  <w:num w:numId="8">
    <w:abstractNumId w:val="7"/>
  </w:num>
  <w:num w:numId="9">
    <w:abstractNumId w:val="33"/>
  </w:num>
  <w:num w:numId="10">
    <w:abstractNumId w:val="20"/>
  </w:num>
  <w:num w:numId="11">
    <w:abstractNumId w:val="6"/>
  </w:num>
  <w:num w:numId="12">
    <w:abstractNumId w:val="8"/>
  </w:num>
  <w:num w:numId="13">
    <w:abstractNumId w:val="34"/>
  </w:num>
  <w:num w:numId="14">
    <w:abstractNumId w:val="9"/>
  </w:num>
  <w:num w:numId="15">
    <w:abstractNumId w:val="22"/>
  </w:num>
  <w:num w:numId="16">
    <w:abstractNumId w:val="19"/>
  </w:num>
  <w:num w:numId="17">
    <w:abstractNumId w:val="32"/>
  </w:num>
  <w:num w:numId="18">
    <w:abstractNumId w:val="13"/>
  </w:num>
  <w:num w:numId="19">
    <w:abstractNumId w:val="36"/>
  </w:num>
  <w:num w:numId="20">
    <w:abstractNumId w:val="30"/>
  </w:num>
  <w:num w:numId="21">
    <w:abstractNumId w:val="11"/>
  </w:num>
  <w:num w:numId="22">
    <w:abstractNumId w:val="10"/>
  </w:num>
  <w:num w:numId="23">
    <w:abstractNumId w:val="26"/>
  </w:num>
  <w:num w:numId="24">
    <w:abstractNumId w:val="21"/>
  </w:num>
  <w:num w:numId="25">
    <w:abstractNumId w:val="31"/>
  </w:num>
  <w:num w:numId="26">
    <w:abstractNumId w:val="3"/>
  </w:num>
  <w:num w:numId="27">
    <w:abstractNumId w:val="28"/>
  </w:num>
  <w:num w:numId="28">
    <w:abstractNumId w:val="1"/>
  </w:num>
  <w:num w:numId="29">
    <w:abstractNumId w:val="25"/>
  </w:num>
  <w:num w:numId="30">
    <w:abstractNumId w:val="14"/>
  </w:num>
  <w:num w:numId="31">
    <w:abstractNumId w:val="18"/>
  </w:num>
  <w:num w:numId="32">
    <w:abstractNumId w:val="23"/>
  </w:num>
  <w:num w:numId="33">
    <w:abstractNumId w:val="4"/>
  </w:num>
  <w:num w:numId="34">
    <w:abstractNumId w:val="37"/>
  </w:num>
  <w:num w:numId="35">
    <w:abstractNumId w:val="27"/>
  </w:num>
  <w:num w:numId="36">
    <w:abstractNumId w:val="0"/>
  </w:num>
  <w:num w:numId="37">
    <w:abstractNumId w:val="15"/>
  </w:num>
  <w:num w:numId="38">
    <w:abstractNumId w:val="17"/>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EC"/>
    <w:rsid w:val="000000AF"/>
    <w:rsid w:val="00002427"/>
    <w:rsid w:val="00003B50"/>
    <w:rsid w:val="00004DCE"/>
    <w:rsid w:val="00005574"/>
    <w:rsid w:val="00005A86"/>
    <w:rsid w:val="00005EF9"/>
    <w:rsid w:val="000066FF"/>
    <w:rsid w:val="00022AFF"/>
    <w:rsid w:val="000245B9"/>
    <w:rsid w:val="0002557C"/>
    <w:rsid w:val="000266D5"/>
    <w:rsid w:val="00026760"/>
    <w:rsid w:val="000279DC"/>
    <w:rsid w:val="0003025F"/>
    <w:rsid w:val="00031519"/>
    <w:rsid w:val="00032572"/>
    <w:rsid w:val="00035893"/>
    <w:rsid w:val="0003744A"/>
    <w:rsid w:val="0004148B"/>
    <w:rsid w:val="00043146"/>
    <w:rsid w:val="000431FB"/>
    <w:rsid w:val="0004618D"/>
    <w:rsid w:val="000472B4"/>
    <w:rsid w:val="00052069"/>
    <w:rsid w:val="0005221B"/>
    <w:rsid w:val="0005464C"/>
    <w:rsid w:val="00056393"/>
    <w:rsid w:val="00062406"/>
    <w:rsid w:val="000641A6"/>
    <w:rsid w:val="00065922"/>
    <w:rsid w:val="00072601"/>
    <w:rsid w:val="00072EF9"/>
    <w:rsid w:val="000765A6"/>
    <w:rsid w:val="00080CF0"/>
    <w:rsid w:val="0008262F"/>
    <w:rsid w:val="00083101"/>
    <w:rsid w:val="000838B6"/>
    <w:rsid w:val="00085E3F"/>
    <w:rsid w:val="000861B9"/>
    <w:rsid w:val="00090287"/>
    <w:rsid w:val="00090DA4"/>
    <w:rsid w:val="0009240F"/>
    <w:rsid w:val="000936B1"/>
    <w:rsid w:val="00095ACE"/>
    <w:rsid w:val="000A106A"/>
    <w:rsid w:val="000A2830"/>
    <w:rsid w:val="000A3937"/>
    <w:rsid w:val="000A406B"/>
    <w:rsid w:val="000A527B"/>
    <w:rsid w:val="000A5E74"/>
    <w:rsid w:val="000A664A"/>
    <w:rsid w:val="000A7DC8"/>
    <w:rsid w:val="000B0DD1"/>
    <w:rsid w:val="000B4DF3"/>
    <w:rsid w:val="000C010F"/>
    <w:rsid w:val="000C1671"/>
    <w:rsid w:val="000C28AA"/>
    <w:rsid w:val="000C2AC4"/>
    <w:rsid w:val="000C5E62"/>
    <w:rsid w:val="000C6468"/>
    <w:rsid w:val="000D1F9A"/>
    <w:rsid w:val="000E670A"/>
    <w:rsid w:val="000E728B"/>
    <w:rsid w:val="000E74C9"/>
    <w:rsid w:val="000E7B57"/>
    <w:rsid w:val="000E7EF4"/>
    <w:rsid w:val="000F68B8"/>
    <w:rsid w:val="001046C9"/>
    <w:rsid w:val="001069DF"/>
    <w:rsid w:val="00106D4C"/>
    <w:rsid w:val="00106E4A"/>
    <w:rsid w:val="00107978"/>
    <w:rsid w:val="00110164"/>
    <w:rsid w:val="00111475"/>
    <w:rsid w:val="00111AD8"/>
    <w:rsid w:val="00111D45"/>
    <w:rsid w:val="0011235C"/>
    <w:rsid w:val="001133A6"/>
    <w:rsid w:val="00117DB9"/>
    <w:rsid w:val="00121D4F"/>
    <w:rsid w:val="00124B5D"/>
    <w:rsid w:val="00125D7F"/>
    <w:rsid w:val="00127DFB"/>
    <w:rsid w:val="001309D1"/>
    <w:rsid w:val="00133373"/>
    <w:rsid w:val="001340A9"/>
    <w:rsid w:val="001356C9"/>
    <w:rsid w:val="001407F2"/>
    <w:rsid w:val="001473CC"/>
    <w:rsid w:val="00147454"/>
    <w:rsid w:val="00150C7B"/>
    <w:rsid w:val="00151E3F"/>
    <w:rsid w:val="00152722"/>
    <w:rsid w:val="0015427B"/>
    <w:rsid w:val="00155480"/>
    <w:rsid w:val="00162B2D"/>
    <w:rsid w:val="001674BE"/>
    <w:rsid w:val="00171F22"/>
    <w:rsid w:val="00183A7D"/>
    <w:rsid w:val="001857ED"/>
    <w:rsid w:val="00187A29"/>
    <w:rsid w:val="00187D49"/>
    <w:rsid w:val="00191259"/>
    <w:rsid w:val="001946AE"/>
    <w:rsid w:val="00197E5E"/>
    <w:rsid w:val="001A296F"/>
    <w:rsid w:val="001A6760"/>
    <w:rsid w:val="001A6CAB"/>
    <w:rsid w:val="001A6E58"/>
    <w:rsid w:val="001A7490"/>
    <w:rsid w:val="001B01E8"/>
    <w:rsid w:val="001B1633"/>
    <w:rsid w:val="001B1B1D"/>
    <w:rsid w:val="001B6D25"/>
    <w:rsid w:val="001C0A4B"/>
    <w:rsid w:val="001C4E51"/>
    <w:rsid w:val="001C7457"/>
    <w:rsid w:val="001C7C2B"/>
    <w:rsid w:val="001D0B68"/>
    <w:rsid w:val="001D2396"/>
    <w:rsid w:val="001D3785"/>
    <w:rsid w:val="001D46D5"/>
    <w:rsid w:val="001D4E32"/>
    <w:rsid w:val="001D5CDD"/>
    <w:rsid w:val="001E19A3"/>
    <w:rsid w:val="001E2AF8"/>
    <w:rsid w:val="001E44DC"/>
    <w:rsid w:val="001E562B"/>
    <w:rsid w:val="001E7966"/>
    <w:rsid w:val="001F063A"/>
    <w:rsid w:val="001F5300"/>
    <w:rsid w:val="00200F44"/>
    <w:rsid w:val="002052B7"/>
    <w:rsid w:val="00212BAA"/>
    <w:rsid w:val="00220010"/>
    <w:rsid w:val="00221D26"/>
    <w:rsid w:val="00222F2D"/>
    <w:rsid w:val="002231F6"/>
    <w:rsid w:val="00223AE2"/>
    <w:rsid w:val="00223BE8"/>
    <w:rsid w:val="00227B3C"/>
    <w:rsid w:val="00234F9F"/>
    <w:rsid w:val="00240628"/>
    <w:rsid w:val="00247098"/>
    <w:rsid w:val="002502DC"/>
    <w:rsid w:val="002517EE"/>
    <w:rsid w:val="00252959"/>
    <w:rsid w:val="002622F0"/>
    <w:rsid w:val="00262E5D"/>
    <w:rsid w:val="002630AF"/>
    <w:rsid w:val="00263537"/>
    <w:rsid w:val="00263ADA"/>
    <w:rsid w:val="00264E97"/>
    <w:rsid w:val="002659CD"/>
    <w:rsid w:val="00267ABC"/>
    <w:rsid w:val="002705A9"/>
    <w:rsid w:val="00270637"/>
    <w:rsid w:val="00270AE6"/>
    <w:rsid w:val="00271375"/>
    <w:rsid w:val="002744B3"/>
    <w:rsid w:val="002757A1"/>
    <w:rsid w:val="00280AFA"/>
    <w:rsid w:val="00282A78"/>
    <w:rsid w:val="0028437C"/>
    <w:rsid w:val="00286103"/>
    <w:rsid w:val="00287F01"/>
    <w:rsid w:val="002904BE"/>
    <w:rsid w:val="0029578A"/>
    <w:rsid w:val="002A1102"/>
    <w:rsid w:val="002A5302"/>
    <w:rsid w:val="002A6F6E"/>
    <w:rsid w:val="002B2409"/>
    <w:rsid w:val="002B5E51"/>
    <w:rsid w:val="002B626D"/>
    <w:rsid w:val="002C1987"/>
    <w:rsid w:val="002C4CE3"/>
    <w:rsid w:val="002D56A0"/>
    <w:rsid w:val="002D56CD"/>
    <w:rsid w:val="002D5B3F"/>
    <w:rsid w:val="002E59DD"/>
    <w:rsid w:val="002F114E"/>
    <w:rsid w:val="002F14CB"/>
    <w:rsid w:val="0030100A"/>
    <w:rsid w:val="00302F80"/>
    <w:rsid w:val="003045BA"/>
    <w:rsid w:val="00305924"/>
    <w:rsid w:val="00306B70"/>
    <w:rsid w:val="00310426"/>
    <w:rsid w:val="003118AC"/>
    <w:rsid w:val="00311FC6"/>
    <w:rsid w:val="00312367"/>
    <w:rsid w:val="00317951"/>
    <w:rsid w:val="00321AC7"/>
    <w:rsid w:val="00323A91"/>
    <w:rsid w:val="00323FB1"/>
    <w:rsid w:val="0032404E"/>
    <w:rsid w:val="003245B4"/>
    <w:rsid w:val="0032622A"/>
    <w:rsid w:val="00326F0C"/>
    <w:rsid w:val="00331B78"/>
    <w:rsid w:val="003328AA"/>
    <w:rsid w:val="00336F11"/>
    <w:rsid w:val="003373D7"/>
    <w:rsid w:val="0034032C"/>
    <w:rsid w:val="00352C7C"/>
    <w:rsid w:val="00357E72"/>
    <w:rsid w:val="00363D45"/>
    <w:rsid w:val="003675A2"/>
    <w:rsid w:val="00367665"/>
    <w:rsid w:val="00370B41"/>
    <w:rsid w:val="00372F7F"/>
    <w:rsid w:val="0037590D"/>
    <w:rsid w:val="0037612C"/>
    <w:rsid w:val="00377760"/>
    <w:rsid w:val="00380D58"/>
    <w:rsid w:val="00383DDE"/>
    <w:rsid w:val="00384ACB"/>
    <w:rsid w:val="00387829"/>
    <w:rsid w:val="00387C82"/>
    <w:rsid w:val="00396222"/>
    <w:rsid w:val="003A163E"/>
    <w:rsid w:val="003A3C28"/>
    <w:rsid w:val="003A4EB7"/>
    <w:rsid w:val="003B3236"/>
    <w:rsid w:val="003B7DE9"/>
    <w:rsid w:val="003C2811"/>
    <w:rsid w:val="003C474C"/>
    <w:rsid w:val="003C4824"/>
    <w:rsid w:val="003C6324"/>
    <w:rsid w:val="003C7FCD"/>
    <w:rsid w:val="003D016C"/>
    <w:rsid w:val="003D2581"/>
    <w:rsid w:val="003D4223"/>
    <w:rsid w:val="003D4295"/>
    <w:rsid w:val="003D53CD"/>
    <w:rsid w:val="003D7095"/>
    <w:rsid w:val="003E0578"/>
    <w:rsid w:val="003E122B"/>
    <w:rsid w:val="003E183D"/>
    <w:rsid w:val="003E2FB0"/>
    <w:rsid w:val="003E35D2"/>
    <w:rsid w:val="003E368D"/>
    <w:rsid w:val="003E6093"/>
    <w:rsid w:val="003E79E6"/>
    <w:rsid w:val="003F3438"/>
    <w:rsid w:val="004011CA"/>
    <w:rsid w:val="00401282"/>
    <w:rsid w:val="00401A2E"/>
    <w:rsid w:val="00404167"/>
    <w:rsid w:val="00404975"/>
    <w:rsid w:val="00404EBA"/>
    <w:rsid w:val="00405DCC"/>
    <w:rsid w:val="00407254"/>
    <w:rsid w:val="00412933"/>
    <w:rsid w:val="00412D93"/>
    <w:rsid w:val="0041438B"/>
    <w:rsid w:val="00416CC3"/>
    <w:rsid w:val="004173A4"/>
    <w:rsid w:val="00417D23"/>
    <w:rsid w:val="00417FD5"/>
    <w:rsid w:val="00420195"/>
    <w:rsid w:val="00420DF2"/>
    <w:rsid w:val="00421640"/>
    <w:rsid w:val="004239D1"/>
    <w:rsid w:val="00431C40"/>
    <w:rsid w:val="00442816"/>
    <w:rsid w:val="00445ADA"/>
    <w:rsid w:val="004507DD"/>
    <w:rsid w:val="004509E4"/>
    <w:rsid w:val="00451CD1"/>
    <w:rsid w:val="00453FA4"/>
    <w:rsid w:val="004543CA"/>
    <w:rsid w:val="00455433"/>
    <w:rsid w:val="00457BA5"/>
    <w:rsid w:val="0046239C"/>
    <w:rsid w:val="00462F2B"/>
    <w:rsid w:val="00463A05"/>
    <w:rsid w:val="00463E45"/>
    <w:rsid w:val="00464D4E"/>
    <w:rsid w:val="00465B65"/>
    <w:rsid w:val="004674C6"/>
    <w:rsid w:val="00471BAA"/>
    <w:rsid w:val="00473EBB"/>
    <w:rsid w:val="00476A55"/>
    <w:rsid w:val="00477100"/>
    <w:rsid w:val="0048097F"/>
    <w:rsid w:val="0049230D"/>
    <w:rsid w:val="00496C75"/>
    <w:rsid w:val="004A0D51"/>
    <w:rsid w:val="004A3BED"/>
    <w:rsid w:val="004A4049"/>
    <w:rsid w:val="004A5396"/>
    <w:rsid w:val="004A5EDC"/>
    <w:rsid w:val="004A779D"/>
    <w:rsid w:val="004B0424"/>
    <w:rsid w:val="004B2B5C"/>
    <w:rsid w:val="004B3646"/>
    <w:rsid w:val="004B554F"/>
    <w:rsid w:val="004C0FC5"/>
    <w:rsid w:val="004C1B22"/>
    <w:rsid w:val="004C5DAB"/>
    <w:rsid w:val="004D18CC"/>
    <w:rsid w:val="004D2084"/>
    <w:rsid w:val="004D4872"/>
    <w:rsid w:val="004D65BA"/>
    <w:rsid w:val="004E2610"/>
    <w:rsid w:val="004E3084"/>
    <w:rsid w:val="004E37BB"/>
    <w:rsid w:val="004E7895"/>
    <w:rsid w:val="004F4867"/>
    <w:rsid w:val="004F5207"/>
    <w:rsid w:val="004F7171"/>
    <w:rsid w:val="00500592"/>
    <w:rsid w:val="00502CD0"/>
    <w:rsid w:val="00503A8B"/>
    <w:rsid w:val="00506237"/>
    <w:rsid w:val="00507145"/>
    <w:rsid w:val="00507C88"/>
    <w:rsid w:val="0051130E"/>
    <w:rsid w:val="005113A1"/>
    <w:rsid w:val="005127CC"/>
    <w:rsid w:val="00513C53"/>
    <w:rsid w:val="0052759A"/>
    <w:rsid w:val="005344C4"/>
    <w:rsid w:val="00537304"/>
    <w:rsid w:val="00537432"/>
    <w:rsid w:val="00541893"/>
    <w:rsid w:val="005479F1"/>
    <w:rsid w:val="00547A65"/>
    <w:rsid w:val="00550A7B"/>
    <w:rsid w:val="005512D9"/>
    <w:rsid w:val="005547B2"/>
    <w:rsid w:val="0055500D"/>
    <w:rsid w:val="00555D36"/>
    <w:rsid w:val="00557AAF"/>
    <w:rsid w:val="005617DE"/>
    <w:rsid w:val="0056632A"/>
    <w:rsid w:val="00571205"/>
    <w:rsid w:val="00572054"/>
    <w:rsid w:val="0057346F"/>
    <w:rsid w:val="0058381B"/>
    <w:rsid w:val="005919ED"/>
    <w:rsid w:val="005A3A41"/>
    <w:rsid w:val="005A41E3"/>
    <w:rsid w:val="005A6700"/>
    <w:rsid w:val="005A67A9"/>
    <w:rsid w:val="005B1D3F"/>
    <w:rsid w:val="005B36CB"/>
    <w:rsid w:val="005C29A0"/>
    <w:rsid w:val="005C5319"/>
    <w:rsid w:val="005C61EC"/>
    <w:rsid w:val="005D244E"/>
    <w:rsid w:val="005D436A"/>
    <w:rsid w:val="005E2B09"/>
    <w:rsid w:val="005E5A6C"/>
    <w:rsid w:val="005E7BF1"/>
    <w:rsid w:val="005F0F82"/>
    <w:rsid w:val="005F4C39"/>
    <w:rsid w:val="005F4F96"/>
    <w:rsid w:val="005F79AC"/>
    <w:rsid w:val="00601365"/>
    <w:rsid w:val="00601741"/>
    <w:rsid w:val="006025B2"/>
    <w:rsid w:val="006042FA"/>
    <w:rsid w:val="00604D30"/>
    <w:rsid w:val="00605AAC"/>
    <w:rsid w:val="00610BC3"/>
    <w:rsid w:val="00613F10"/>
    <w:rsid w:val="00614ADD"/>
    <w:rsid w:val="00615684"/>
    <w:rsid w:val="00617D61"/>
    <w:rsid w:val="00623EF5"/>
    <w:rsid w:val="00623F08"/>
    <w:rsid w:val="00625AAC"/>
    <w:rsid w:val="00625DCB"/>
    <w:rsid w:val="00635111"/>
    <w:rsid w:val="006428FC"/>
    <w:rsid w:val="00643E69"/>
    <w:rsid w:val="006453C4"/>
    <w:rsid w:val="006464C8"/>
    <w:rsid w:val="00646D5C"/>
    <w:rsid w:val="0066231F"/>
    <w:rsid w:val="006643F2"/>
    <w:rsid w:val="00671BFB"/>
    <w:rsid w:val="00673F94"/>
    <w:rsid w:val="00676CA3"/>
    <w:rsid w:val="0067776E"/>
    <w:rsid w:val="00680528"/>
    <w:rsid w:val="00680727"/>
    <w:rsid w:val="006836D1"/>
    <w:rsid w:val="00685845"/>
    <w:rsid w:val="006916D5"/>
    <w:rsid w:val="006934DC"/>
    <w:rsid w:val="00693BA9"/>
    <w:rsid w:val="006A15ED"/>
    <w:rsid w:val="006A38A4"/>
    <w:rsid w:val="006A440F"/>
    <w:rsid w:val="006A5BAD"/>
    <w:rsid w:val="006A7B0E"/>
    <w:rsid w:val="006A7EE3"/>
    <w:rsid w:val="006B4096"/>
    <w:rsid w:val="006B5E66"/>
    <w:rsid w:val="006B740F"/>
    <w:rsid w:val="006C266A"/>
    <w:rsid w:val="006C39C7"/>
    <w:rsid w:val="006C7527"/>
    <w:rsid w:val="006D50E4"/>
    <w:rsid w:val="006E0D89"/>
    <w:rsid w:val="006E18F1"/>
    <w:rsid w:val="006E1FC9"/>
    <w:rsid w:val="006E4AC9"/>
    <w:rsid w:val="006E58E7"/>
    <w:rsid w:val="006E6796"/>
    <w:rsid w:val="006F5753"/>
    <w:rsid w:val="0070035A"/>
    <w:rsid w:val="00704C6F"/>
    <w:rsid w:val="00705AD3"/>
    <w:rsid w:val="00705CC4"/>
    <w:rsid w:val="007113BC"/>
    <w:rsid w:val="00712F16"/>
    <w:rsid w:val="007143AE"/>
    <w:rsid w:val="00714769"/>
    <w:rsid w:val="00715C6E"/>
    <w:rsid w:val="00716AE2"/>
    <w:rsid w:val="00722849"/>
    <w:rsid w:val="00725328"/>
    <w:rsid w:val="0072668B"/>
    <w:rsid w:val="0073143C"/>
    <w:rsid w:val="00732487"/>
    <w:rsid w:val="00732C43"/>
    <w:rsid w:val="0073354D"/>
    <w:rsid w:val="00736EB8"/>
    <w:rsid w:val="00740600"/>
    <w:rsid w:val="00744B3A"/>
    <w:rsid w:val="007501AA"/>
    <w:rsid w:val="00751E5C"/>
    <w:rsid w:val="00755316"/>
    <w:rsid w:val="00756C07"/>
    <w:rsid w:val="00760420"/>
    <w:rsid w:val="00763FC2"/>
    <w:rsid w:val="007653DD"/>
    <w:rsid w:val="007674B9"/>
    <w:rsid w:val="00772A7D"/>
    <w:rsid w:val="007751A4"/>
    <w:rsid w:val="00776342"/>
    <w:rsid w:val="00784326"/>
    <w:rsid w:val="007879A0"/>
    <w:rsid w:val="007906E9"/>
    <w:rsid w:val="00790BD5"/>
    <w:rsid w:val="007912D2"/>
    <w:rsid w:val="00792E1E"/>
    <w:rsid w:val="00793721"/>
    <w:rsid w:val="007941C5"/>
    <w:rsid w:val="00794ECB"/>
    <w:rsid w:val="00794FD4"/>
    <w:rsid w:val="007A3C0B"/>
    <w:rsid w:val="007A6116"/>
    <w:rsid w:val="007B0F21"/>
    <w:rsid w:val="007B4808"/>
    <w:rsid w:val="007B4C8A"/>
    <w:rsid w:val="007B4DF7"/>
    <w:rsid w:val="007B519D"/>
    <w:rsid w:val="007B553C"/>
    <w:rsid w:val="007C1DBB"/>
    <w:rsid w:val="007C5CBE"/>
    <w:rsid w:val="007D048F"/>
    <w:rsid w:val="007D194C"/>
    <w:rsid w:val="007D26F5"/>
    <w:rsid w:val="007D278F"/>
    <w:rsid w:val="007D5F0E"/>
    <w:rsid w:val="007E1872"/>
    <w:rsid w:val="007E271F"/>
    <w:rsid w:val="007E4FFD"/>
    <w:rsid w:val="007E5B9D"/>
    <w:rsid w:val="007E7681"/>
    <w:rsid w:val="007F3DCD"/>
    <w:rsid w:val="007F444E"/>
    <w:rsid w:val="007F6176"/>
    <w:rsid w:val="007F7651"/>
    <w:rsid w:val="007F76F7"/>
    <w:rsid w:val="00801DFD"/>
    <w:rsid w:val="008047C8"/>
    <w:rsid w:val="008064F8"/>
    <w:rsid w:val="00807045"/>
    <w:rsid w:val="008116F9"/>
    <w:rsid w:val="008121E4"/>
    <w:rsid w:val="00812FEE"/>
    <w:rsid w:val="00815254"/>
    <w:rsid w:val="008204FC"/>
    <w:rsid w:val="0082221C"/>
    <w:rsid w:val="00822687"/>
    <w:rsid w:val="008226C9"/>
    <w:rsid w:val="0082557D"/>
    <w:rsid w:val="00827AE5"/>
    <w:rsid w:val="0083010C"/>
    <w:rsid w:val="00831CE8"/>
    <w:rsid w:val="00832202"/>
    <w:rsid w:val="00833E8C"/>
    <w:rsid w:val="0083549C"/>
    <w:rsid w:val="008401EC"/>
    <w:rsid w:val="00840517"/>
    <w:rsid w:val="008408C7"/>
    <w:rsid w:val="00841D27"/>
    <w:rsid w:val="00851082"/>
    <w:rsid w:val="00852068"/>
    <w:rsid w:val="00852190"/>
    <w:rsid w:val="00853B73"/>
    <w:rsid w:val="0085574A"/>
    <w:rsid w:val="00865FC4"/>
    <w:rsid w:val="0086661D"/>
    <w:rsid w:val="00867064"/>
    <w:rsid w:val="00872271"/>
    <w:rsid w:val="0087745C"/>
    <w:rsid w:val="008820A3"/>
    <w:rsid w:val="00882D3D"/>
    <w:rsid w:val="008847C7"/>
    <w:rsid w:val="00885F9E"/>
    <w:rsid w:val="00895EA3"/>
    <w:rsid w:val="008A2CCA"/>
    <w:rsid w:val="008B2862"/>
    <w:rsid w:val="008B2D64"/>
    <w:rsid w:val="008B3BFC"/>
    <w:rsid w:val="008B5209"/>
    <w:rsid w:val="008B642E"/>
    <w:rsid w:val="008C083C"/>
    <w:rsid w:val="008C0D6C"/>
    <w:rsid w:val="008C4AB6"/>
    <w:rsid w:val="008C5BA1"/>
    <w:rsid w:val="008C7124"/>
    <w:rsid w:val="008D0070"/>
    <w:rsid w:val="008D3939"/>
    <w:rsid w:val="008D5735"/>
    <w:rsid w:val="008E3CFE"/>
    <w:rsid w:val="008E5380"/>
    <w:rsid w:val="008E54E0"/>
    <w:rsid w:val="008E556D"/>
    <w:rsid w:val="008E66C0"/>
    <w:rsid w:val="008E6D81"/>
    <w:rsid w:val="008F1218"/>
    <w:rsid w:val="008F4B58"/>
    <w:rsid w:val="008F4F1B"/>
    <w:rsid w:val="00903699"/>
    <w:rsid w:val="00904CEF"/>
    <w:rsid w:val="009061B2"/>
    <w:rsid w:val="00906A98"/>
    <w:rsid w:val="0091037E"/>
    <w:rsid w:val="0091484B"/>
    <w:rsid w:val="00915824"/>
    <w:rsid w:val="009211CE"/>
    <w:rsid w:val="00922CC1"/>
    <w:rsid w:val="00923B80"/>
    <w:rsid w:val="00924514"/>
    <w:rsid w:val="009273B8"/>
    <w:rsid w:val="00930102"/>
    <w:rsid w:val="0093078A"/>
    <w:rsid w:val="00930F96"/>
    <w:rsid w:val="00936D9C"/>
    <w:rsid w:val="009412E6"/>
    <w:rsid w:val="00944C87"/>
    <w:rsid w:val="00951006"/>
    <w:rsid w:val="0095354F"/>
    <w:rsid w:val="00956766"/>
    <w:rsid w:val="00961148"/>
    <w:rsid w:val="009619C1"/>
    <w:rsid w:val="00964253"/>
    <w:rsid w:val="009663E5"/>
    <w:rsid w:val="00967C60"/>
    <w:rsid w:val="00970958"/>
    <w:rsid w:val="00970F8C"/>
    <w:rsid w:val="0097328B"/>
    <w:rsid w:val="00975B17"/>
    <w:rsid w:val="00976755"/>
    <w:rsid w:val="00982232"/>
    <w:rsid w:val="00984ED4"/>
    <w:rsid w:val="00984EDC"/>
    <w:rsid w:val="00985AF2"/>
    <w:rsid w:val="00986685"/>
    <w:rsid w:val="00987A1C"/>
    <w:rsid w:val="00992123"/>
    <w:rsid w:val="00993AA4"/>
    <w:rsid w:val="00994C9B"/>
    <w:rsid w:val="009966A5"/>
    <w:rsid w:val="009A0AA9"/>
    <w:rsid w:val="009A2208"/>
    <w:rsid w:val="009A2780"/>
    <w:rsid w:val="009A4217"/>
    <w:rsid w:val="009A42EF"/>
    <w:rsid w:val="009A478C"/>
    <w:rsid w:val="009A505C"/>
    <w:rsid w:val="009A61E4"/>
    <w:rsid w:val="009A6AE9"/>
    <w:rsid w:val="009B0400"/>
    <w:rsid w:val="009B0D3E"/>
    <w:rsid w:val="009B1E71"/>
    <w:rsid w:val="009C18CC"/>
    <w:rsid w:val="009C1DB0"/>
    <w:rsid w:val="009C6D71"/>
    <w:rsid w:val="009C750F"/>
    <w:rsid w:val="009C797D"/>
    <w:rsid w:val="009D3CAE"/>
    <w:rsid w:val="009E0943"/>
    <w:rsid w:val="009E11C2"/>
    <w:rsid w:val="009E201A"/>
    <w:rsid w:val="009E2633"/>
    <w:rsid w:val="009E7C5A"/>
    <w:rsid w:val="009F1985"/>
    <w:rsid w:val="00A01AB8"/>
    <w:rsid w:val="00A032FF"/>
    <w:rsid w:val="00A03D2A"/>
    <w:rsid w:val="00A11535"/>
    <w:rsid w:val="00A136B8"/>
    <w:rsid w:val="00A14553"/>
    <w:rsid w:val="00A146F6"/>
    <w:rsid w:val="00A15975"/>
    <w:rsid w:val="00A30F7A"/>
    <w:rsid w:val="00A31952"/>
    <w:rsid w:val="00A32B5E"/>
    <w:rsid w:val="00A3316F"/>
    <w:rsid w:val="00A33335"/>
    <w:rsid w:val="00A40B44"/>
    <w:rsid w:val="00A4244E"/>
    <w:rsid w:val="00A46430"/>
    <w:rsid w:val="00A52130"/>
    <w:rsid w:val="00A577F0"/>
    <w:rsid w:val="00A6015D"/>
    <w:rsid w:val="00A61DC7"/>
    <w:rsid w:val="00A62101"/>
    <w:rsid w:val="00A65283"/>
    <w:rsid w:val="00A80233"/>
    <w:rsid w:val="00A81155"/>
    <w:rsid w:val="00A90239"/>
    <w:rsid w:val="00A91380"/>
    <w:rsid w:val="00A93068"/>
    <w:rsid w:val="00A955D4"/>
    <w:rsid w:val="00A95CCF"/>
    <w:rsid w:val="00A970D1"/>
    <w:rsid w:val="00AA0F0C"/>
    <w:rsid w:val="00AA1A58"/>
    <w:rsid w:val="00AA1D8F"/>
    <w:rsid w:val="00AA2900"/>
    <w:rsid w:val="00AA29E1"/>
    <w:rsid w:val="00AA39A8"/>
    <w:rsid w:val="00AA49CE"/>
    <w:rsid w:val="00AA6701"/>
    <w:rsid w:val="00AA68E6"/>
    <w:rsid w:val="00AA7425"/>
    <w:rsid w:val="00AB0BC4"/>
    <w:rsid w:val="00AB6055"/>
    <w:rsid w:val="00AC3126"/>
    <w:rsid w:val="00AD052A"/>
    <w:rsid w:val="00AD2298"/>
    <w:rsid w:val="00AD2EB8"/>
    <w:rsid w:val="00AD3618"/>
    <w:rsid w:val="00AD52D5"/>
    <w:rsid w:val="00AD7B3F"/>
    <w:rsid w:val="00AE3202"/>
    <w:rsid w:val="00AE5E4F"/>
    <w:rsid w:val="00AE726A"/>
    <w:rsid w:val="00AF4E51"/>
    <w:rsid w:val="00AF716D"/>
    <w:rsid w:val="00AF7188"/>
    <w:rsid w:val="00B02738"/>
    <w:rsid w:val="00B03EF7"/>
    <w:rsid w:val="00B06A01"/>
    <w:rsid w:val="00B076B1"/>
    <w:rsid w:val="00B10F6B"/>
    <w:rsid w:val="00B11A38"/>
    <w:rsid w:val="00B11CC0"/>
    <w:rsid w:val="00B136D7"/>
    <w:rsid w:val="00B20DD5"/>
    <w:rsid w:val="00B20E44"/>
    <w:rsid w:val="00B21C63"/>
    <w:rsid w:val="00B22893"/>
    <w:rsid w:val="00B23ACE"/>
    <w:rsid w:val="00B27384"/>
    <w:rsid w:val="00B3125C"/>
    <w:rsid w:val="00B31F8C"/>
    <w:rsid w:val="00B32FE9"/>
    <w:rsid w:val="00B42F0D"/>
    <w:rsid w:val="00B457E0"/>
    <w:rsid w:val="00B45C45"/>
    <w:rsid w:val="00B45E08"/>
    <w:rsid w:val="00B50785"/>
    <w:rsid w:val="00B50AD2"/>
    <w:rsid w:val="00B51392"/>
    <w:rsid w:val="00B54D48"/>
    <w:rsid w:val="00B55FD2"/>
    <w:rsid w:val="00B60A0D"/>
    <w:rsid w:val="00B60BC6"/>
    <w:rsid w:val="00B631E4"/>
    <w:rsid w:val="00B65741"/>
    <w:rsid w:val="00B675B0"/>
    <w:rsid w:val="00B67B47"/>
    <w:rsid w:val="00B70B18"/>
    <w:rsid w:val="00B72228"/>
    <w:rsid w:val="00B741B3"/>
    <w:rsid w:val="00B7492B"/>
    <w:rsid w:val="00B8081A"/>
    <w:rsid w:val="00B832E1"/>
    <w:rsid w:val="00B84235"/>
    <w:rsid w:val="00B90C0F"/>
    <w:rsid w:val="00B93130"/>
    <w:rsid w:val="00B95DB7"/>
    <w:rsid w:val="00BA0374"/>
    <w:rsid w:val="00BA11D4"/>
    <w:rsid w:val="00BA16F2"/>
    <w:rsid w:val="00BA4E2F"/>
    <w:rsid w:val="00BA71E4"/>
    <w:rsid w:val="00BB00F4"/>
    <w:rsid w:val="00BB12EC"/>
    <w:rsid w:val="00BB22DD"/>
    <w:rsid w:val="00BB23FA"/>
    <w:rsid w:val="00BB382E"/>
    <w:rsid w:val="00BB664D"/>
    <w:rsid w:val="00BB695E"/>
    <w:rsid w:val="00BB6B82"/>
    <w:rsid w:val="00BC0C20"/>
    <w:rsid w:val="00BC102E"/>
    <w:rsid w:val="00BC1A4A"/>
    <w:rsid w:val="00BC43B0"/>
    <w:rsid w:val="00BC481C"/>
    <w:rsid w:val="00BC553E"/>
    <w:rsid w:val="00BC5D62"/>
    <w:rsid w:val="00BD0217"/>
    <w:rsid w:val="00BD1163"/>
    <w:rsid w:val="00BD3955"/>
    <w:rsid w:val="00BD6DBF"/>
    <w:rsid w:val="00BD74A2"/>
    <w:rsid w:val="00BE0979"/>
    <w:rsid w:val="00BE198C"/>
    <w:rsid w:val="00BF125E"/>
    <w:rsid w:val="00BF1F2D"/>
    <w:rsid w:val="00BF3C30"/>
    <w:rsid w:val="00BF46CA"/>
    <w:rsid w:val="00BF5582"/>
    <w:rsid w:val="00BF5C2F"/>
    <w:rsid w:val="00BF7C1E"/>
    <w:rsid w:val="00C030F8"/>
    <w:rsid w:val="00C05128"/>
    <w:rsid w:val="00C14EA5"/>
    <w:rsid w:val="00C15347"/>
    <w:rsid w:val="00C156CC"/>
    <w:rsid w:val="00C15BFE"/>
    <w:rsid w:val="00C1790B"/>
    <w:rsid w:val="00C179E2"/>
    <w:rsid w:val="00C20BC9"/>
    <w:rsid w:val="00C20D57"/>
    <w:rsid w:val="00C232A1"/>
    <w:rsid w:val="00C23336"/>
    <w:rsid w:val="00C247A6"/>
    <w:rsid w:val="00C2519A"/>
    <w:rsid w:val="00C25D9C"/>
    <w:rsid w:val="00C26228"/>
    <w:rsid w:val="00C35370"/>
    <w:rsid w:val="00C353E1"/>
    <w:rsid w:val="00C37A22"/>
    <w:rsid w:val="00C37D5E"/>
    <w:rsid w:val="00C40F37"/>
    <w:rsid w:val="00C554AB"/>
    <w:rsid w:val="00C56505"/>
    <w:rsid w:val="00C6652D"/>
    <w:rsid w:val="00C678E8"/>
    <w:rsid w:val="00C70351"/>
    <w:rsid w:val="00C73C47"/>
    <w:rsid w:val="00C75C91"/>
    <w:rsid w:val="00C82CF2"/>
    <w:rsid w:val="00C87A6C"/>
    <w:rsid w:val="00C87DCD"/>
    <w:rsid w:val="00C91D1D"/>
    <w:rsid w:val="00C95338"/>
    <w:rsid w:val="00CA0327"/>
    <w:rsid w:val="00CA40EC"/>
    <w:rsid w:val="00CA4CE0"/>
    <w:rsid w:val="00CA5127"/>
    <w:rsid w:val="00CB0E00"/>
    <w:rsid w:val="00CB10B2"/>
    <w:rsid w:val="00CB10B8"/>
    <w:rsid w:val="00CB3121"/>
    <w:rsid w:val="00CB5479"/>
    <w:rsid w:val="00CC2B59"/>
    <w:rsid w:val="00CC2DDB"/>
    <w:rsid w:val="00CC48F4"/>
    <w:rsid w:val="00CC4F70"/>
    <w:rsid w:val="00CC6642"/>
    <w:rsid w:val="00CD0F04"/>
    <w:rsid w:val="00CD3086"/>
    <w:rsid w:val="00CD34A1"/>
    <w:rsid w:val="00CD4909"/>
    <w:rsid w:val="00CD776B"/>
    <w:rsid w:val="00CE3BE1"/>
    <w:rsid w:val="00CE4C37"/>
    <w:rsid w:val="00CE75CB"/>
    <w:rsid w:val="00CE7D84"/>
    <w:rsid w:val="00CF0972"/>
    <w:rsid w:val="00CF12E0"/>
    <w:rsid w:val="00CF18CD"/>
    <w:rsid w:val="00CF5393"/>
    <w:rsid w:val="00CF7021"/>
    <w:rsid w:val="00D01626"/>
    <w:rsid w:val="00D03628"/>
    <w:rsid w:val="00D05A97"/>
    <w:rsid w:val="00D107C8"/>
    <w:rsid w:val="00D11915"/>
    <w:rsid w:val="00D13472"/>
    <w:rsid w:val="00D13F35"/>
    <w:rsid w:val="00D16265"/>
    <w:rsid w:val="00D21332"/>
    <w:rsid w:val="00D21BBE"/>
    <w:rsid w:val="00D23D9F"/>
    <w:rsid w:val="00D2470A"/>
    <w:rsid w:val="00D24EBD"/>
    <w:rsid w:val="00D36A55"/>
    <w:rsid w:val="00D410B3"/>
    <w:rsid w:val="00D41905"/>
    <w:rsid w:val="00D42996"/>
    <w:rsid w:val="00D44A9E"/>
    <w:rsid w:val="00D47A5F"/>
    <w:rsid w:val="00D47FB6"/>
    <w:rsid w:val="00D55B73"/>
    <w:rsid w:val="00D605F7"/>
    <w:rsid w:val="00D61B5E"/>
    <w:rsid w:val="00D62EC4"/>
    <w:rsid w:val="00D63CC6"/>
    <w:rsid w:val="00D70181"/>
    <w:rsid w:val="00D73561"/>
    <w:rsid w:val="00D74FE3"/>
    <w:rsid w:val="00D77236"/>
    <w:rsid w:val="00D77E1E"/>
    <w:rsid w:val="00D83F9B"/>
    <w:rsid w:val="00D90904"/>
    <w:rsid w:val="00D93CE1"/>
    <w:rsid w:val="00D94309"/>
    <w:rsid w:val="00D958EC"/>
    <w:rsid w:val="00DA31AC"/>
    <w:rsid w:val="00DA4203"/>
    <w:rsid w:val="00DA67BC"/>
    <w:rsid w:val="00DB1391"/>
    <w:rsid w:val="00DB2481"/>
    <w:rsid w:val="00DB2BE1"/>
    <w:rsid w:val="00DB3502"/>
    <w:rsid w:val="00DB430D"/>
    <w:rsid w:val="00DB4515"/>
    <w:rsid w:val="00DB58CF"/>
    <w:rsid w:val="00DC1EC0"/>
    <w:rsid w:val="00DC2492"/>
    <w:rsid w:val="00DC2E9B"/>
    <w:rsid w:val="00DC3C11"/>
    <w:rsid w:val="00DC4A79"/>
    <w:rsid w:val="00DC55E3"/>
    <w:rsid w:val="00DD1D53"/>
    <w:rsid w:val="00DD3CBE"/>
    <w:rsid w:val="00DD467F"/>
    <w:rsid w:val="00DD5474"/>
    <w:rsid w:val="00DD6466"/>
    <w:rsid w:val="00DD77CE"/>
    <w:rsid w:val="00DE0327"/>
    <w:rsid w:val="00DE1373"/>
    <w:rsid w:val="00DE60B2"/>
    <w:rsid w:val="00DE6C14"/>
    <w:rsid w:val="00DF13AF"/>
    <w:rsid w:val="00DF6F3C"/>
    <w:rsid w:val="00E00720"/>
    <w:rsid w:val="00E135BC"/>
    <w:rsid w:val="00E162B2"/>
    <w:rsid w:val="00E16CB6"/>
    <w:rsid w:val="00E23A07"/>
    <w:rsid w:val="00E23CD8"/>
    <w:rsid w:val="00E25633"/>
    <w:rsid w:val="00E27412"/>
    <w:rsid w:val="00E32A2B"/>
    <w:rsid w:val="00E36AF0"/>
    <w:rsid w:val="00E36BA3"/>
    <w:rsid w:val="00E375EB"/>
    <w:rsid w:val="00E37710"/>
    <w:rsid w:val="00E40010"/>
    <w:rsid w:val="00E401E5"/>
    <w:rsid w:val="00E4367D"/>
    <w:rsid w:val="00E503DF"/>
    <w:rsid w:val="00E504A1"/>
    <w:rsid w:val="00E56C2D"/>
    <w:rsid w:val="00E57319"/>
    <w:rsid w:val="00E579DF"/>
    <w:rsid w:val="00E615AB"/>
    <w:rsid w:val="00E615F5"/>
    <w:rsid w:val="00E62A4C"/>
    <w:rsid w:val="00E63182"/>
    <w:rsid w:val="00E64670"/>
    <w:rsid w:val="00E64682"/>
    <w:rsid w:val="00E66B2F"/>
    <w:rsid w:val="00E6706C"/>
    <w:rsid w:val="00E71B86"/>
    <w:rsid w:val="00E77AF9"/>
    <w:rsid w:val="00E87047"/>
    <w:rsid w:val="00E90992"/>
    <w:rsid w:val="00E90CE9"/>
    <w:rsid w:val="00E91794"/>
    <w:rsid w:val="00E91890"/>
    <w:rsid w:val="00E933E1"/>
    <w:rsid w:val="00E93F1A"/>
    <w:rsid w:val="00E94209"/>
    <w:rsid w:val="00E962BC"/>
    <w:rsid w:val="00EA17EA"/>
    <w:rsid w:val="00EA7247"/>
    <w:rsid w:val="00EB16E7"/>
    <w:rsid w:val="00EB259A"/>
    <w:rsid w:val="00EB3958"/>
    <w:rsid w:val="00EB45E5"/>
    <w:rsid w:val="00EB48A6"/>
    <w:rsid w:val="00EB51FD"/>
    <w:rsid w:val="00EC12F7"/>
    <w:rsid w:val="00EC7854"/>
    <w:rsid w:val="00EC7C31"/>
    <w:rsid w:val="00ED3251"/>
    <w:rsid w:val="00ED592C"/>
    <w:rsid w:val="00EE4814"/>
    <w:rsid w:val="00EE514A"/>
    <w:rsid w:val="00EE5A66"/>
    <w:rsid w:val="00EE6A64"/>
    <w:rsid w:val="00EE6F67"/>
    <w:rsid w:val="00EF0FC8"/>
    <w:rsid w:val="00EF1A83"/>
    <w:rsid w:val="00EF2E2B"/>
    <w:rsid w:val="00EF2E98"/>
    <w:rsid w:val="00EF5C0B"/>
    <w:rsid w:val="00F002A8"/>
    <w:rsid w:val="00F04886"/>
    <w:rsid w:val="00F054E6"/>
    <w:rsid w:val="00F06AB5"/>
    <w:rsid w:val="00F12987"/>
    <w:rsid w:val="00F16C21"/>
    <w:rsid w:val="00F20A5A"/>
    <w:rsid w:val="00F21700"/>
    <w:rsid w:val="00F24AB1"/>
    <w:rsid w:val="00F25ABA"/>
    <w:rsid w:val="00F26201"/>
    <w:rsid w:val="00F26C5F"/>
    <w:rsid w:val="00F32AA4"/>
    <w:rsid w:val="00F335BA"/>
    <w:rsid w:val="00F33DE9"/>
    <w:rsid w:val="00F34823"/>
    <w:rsid w:val="00F36C42"/>
    <w:rsid w:val="00F409EE"/>
    <w:rsid w:val="00F41D64"/>
    <w:rsid w:val="00F42DFA"/>
    <w:rsid w:val="00F449C4"/>
    <w:rsid w:val="00F45640"/>
    <w:rsid w:val="00F4593E"/>
    <w:rsid w:val="00F506D7"/>
    <w:rsid w:val="00F5173E"/>
    <w:rsid w:val="00F521F3"/>
    <w:rsid w:val="00F578BB"/>
    <w:rsid w:val="00F60611"/>
    <w:rsid w:val="00F619AF"/>
    <w:rsid w:val="00F67057"/>
    <w:rsid w:val="00F7033A"/>
    <w:rsid w:val="00F71335"/>
    <w:rsid w:val="00F71C5F"/>
    <w:rsid w:val="00F72239"/>
    <w:rsid w:val="00F7475D"/>
    <w:rsid w:val="00F74FD5"/>
    <w:rsid w:val="00F824F6"/>
    <w:rsid w:val="00F82D66"/>
    <w:rsid w:val="00F84267"/>
    <w:rsid w:val="00F8686B"/>
    <w:rsid w:val="00F86E36"/>
    <w:rsid w:val="00F87110"/>
    <w:rsid w:val="00F87854"/>
    <w:rsid w:val="00F90BAF"/>
    <w:rsid w:val="00F92AE6"/>
    <w:rsid w:val="00F92E09"/>
    <w:rsid w:val="00F93C70"/>
    <w:rsid w:val="00F970C3"/>
    <w:rsid w:val="00FA0A96"/>
    <w:rsid w:val="00FA3801"/>
    <w:rsid w:val="00FA57B3"/>
    <w:rsid w:val="00FA5DB7"/>
    <w:rsid w:val="00FA6F24"/>
    <w:rsid w:val="00FA6F6D"/>
    <w:rsid w:val="00FB0E9B"/>
    <w:rsid w:val="00FB18DE"/>
    <w:rsid w:val="00FB1C3B"/>
    <w:rsid w:val="00FB3EC1"/>
    <w:rsid w:val="00FB4456"/>
    <w:rsid w:val="00FC4471"/>
    <w:rsid w:val="00FC56B7"/>
    <w:rsid w:val="00FC578D"/>
    <w:rsid w:val="00FC5DF5"/>
    <w:rsid w:val="00FD3BAE"/>
    <w:rsid w:val="00FD6238"/>
    <w:rsid w:val="00FD676E"/>
    <w:rsid w:val="00FD6E39"/>
    <w:rsid w:val="00FE19EC"/>
    <w:rsid w:val="00FE4990"/>
    <w:rsid w:val="00FE5C9B"/>
    <w:rsid w:val="00FF1D72"/>
    <w:rsid w:val="00FF21A6"/>
    <w:rsid w:val="00FF504A"/>
    <w:rsid w:val="00F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1B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F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F4F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2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12EC"/>
    <w:pPr>
      <w:ind w:left="720"/>
      <w:contextualSpacing/>
    </w:pPr>
  </w:style>
  <w:style w:type="character" w:customStyle="1" w:styleId="Heading2Char">
    <w:name w:val="Heading 2 Char"/>
    <w:basedOn w:val="DefaultParagraphFont"/>
    <w:link w:val="Heading2"/>
    <w:uiPriority w:val="9"/>
    <w:rsid w:val="00CB0E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D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1B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F5"/>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DB3502"/>
    <w:pPr>
      <w:spacing w:after="0"/>
      <w:ind w:left="220"/>
    </w:pPr>
    <w:rPr>
      <w:smallCaps/>
      <w:sz w:val="20"/>
      <w:szCs w:val="20"/>
    </w:rPr>
  </w:style>
  <w:style w:type="paragraph" w:styleId="TOC1">
    <w:name w:val="toc 1"/>
    <w:basedOn w:val="Normal"/>
    <w:next w:val="Normal"/>
    <w:autoRedefine/>
    <w:uiPriority w:val="39"/>
    <w:unhideWhenUsed/>
    <w:rsid w:val="00DB3502"/>
    <w:pPr>
      <w:spacing w:before="120" w:after="120"/>
    </w:pPr>
    <w:rPr>
      <w:b/>
      <w:bCs/>
      <w:caps/>
      <w:sz w:val="20"/>
      <w:szCs w:val="20"/>
    </w:rPr>
  </w:style>
  <w:style w:type="paragraph" w:styleId="TOC3">
    <w:name w:val="toc 3"/>
    <w:basedOn w:val="Normal"/>
    <w:next w:val="Normal"/>
    <w:autoRedefine/>
    <w:uiPriority w:val="39"/>
    <w:unhideWhenUsed/>
    <w:rsid w:val="00DB3502"/>
    <w:pPr>
      <w:spacing w:after="0"/>
      <w:ind w:left="440"/>
    </w:pPr>
    <w:rPr>
      <w:i/>
      <w:iCs/>
      <w:sz w:val="20"/>
      <w:szCs w:val="20"/>
    </w:rPr>
  </w:style>
  <w:style w:type="paragraph" w:styleId="TOC4">
    <w:name w:val="toc 4"/>
    <w:basedOn w:val="Normal"/>
    <w:next w:val="Normal"/>
    <w:autoRedefine/>
    <w:uiPriority w:val="39"/>
    <w:unhideWhenUsed/>
    <w:rsid w:val="00DB3502"/>
    <w:pPr>
      <w:spacing w:after="0"/>
      <w:ind w:left="660"/>
    </w:pPr>
    <w:rPr>
      <w:sz w:val="18"/>
      <w:szCs w:val="18"/>
    </w:rPr>
  </w:style>
  <w:style w:type="paragraph" w:styleId="TOC5">
    <w:name w:val="toc 5"/>
    <w:basedOn w:val="Normal"/>
    <w:next w:val="Normal"/>
    <w:autoRedefine/>
    <w:uiPriority w:val="39"/>
    <w:unhideWhenUsed/>
    <w:rsid w:val="00DB3502"/>
    <w:pPr>
      <w:spacing w:after="0"/>
      <w:ind w:left="880"/>
    </w:pPr>
    <w:rPr>
      <w:sz w:val="18"/>
      <w:szCs w:val="18"/>
    </w:rPr>
  </w:style>
  <w:style w:type="paragraph" w:styleId="TOC6">
    <w:name w:val="toc 6"/>
    <w:basedOn w:val="Normal"/>
    <w:next w:val="Normal"/>
    <w:autoRedefine/>
    <w:uiPriority w:val="39"/>
    <w:unhideWhenUsed/>
    <w:rsid w:val="00DB3502"/>
    <w:pPr>
      <w:spacing w:after="0"/>
      <w:ind w:left="1100"/>
    </w:pPr>
    <w:rPr>
      <w:sz w:val="18"/>
      <w:szCs w:val="18"/>
    </w:rPr>
  </w:style>
  <w:style w:type="paragraph" w:styleId="TOC7">
    <w:name w:val="toc 7"/>
    <w:basedOn w:val="Normal"/>
    <w:next w:val="Normal"/>
    <w:autoRedefine/>
    <w:uiPriority w:val="39"/>
    <w:unhideWhenUsed/>
    <w:rsid w:val="00DB3502"/>
    <w:pPr>
      <w:spacing w:after="0"/>
      <w:ind w:left="1320"/>
    </w:pPr>
    <w:rPr>
      <w:sz w:val="18"/>
      <w:szCs w:val="18"/>
    </w:rPr>
  </w:style>
  <w:style w:type="paragraph" w:styleId="TOC8">
    <w:name w:val="toc 8"/>
    <w:basedOn w:val="Normal"/>
    <w:next w:val="Normal"/>
    <w:autoRedefine/>
    <w:uiPriority w:val="39"/>
    <w:unhideWhenUsed/>
    <w:rsid w:val="00DB3502"/>
    <w:pPr>
      <w:spacing w:after="0"/>
      <w:ind w:left="1540"/>
    </w:pPr>
    <w:rPr>
      <w:sz w:val="18"/>
      <w:szCs w:val="18"/>
    </w:rPr>
  </w:style>
  <w:style w:type="paragraph" w:styleId="TOC9">
    <w:name w:val="toc 9"/>
    <w:basedOn w:val="Normal"/>
    <w:next w:val="Normal"/>
    <w:autoRedefine/>
    <w:uiPriority w:val="39"/>
    <w:unhideWhenUsed/>
    <w:rsid w:val="00DB3502"/>
    <w:pPr>
      <w:spacing w:after="0"/>
      <w:ind w:left="1760"/>
    </w:pPr>
    <w:rPr>
      <w:sz w:val="18"/>
      <w:szCs w:val="18"/>
    </w:rPr>
  </w:style>
  <w:style w:type="character" w:styleId="Hyperlink">
    <w:name w:val="Hyperlink"/>
    <w:basedOn w:val="DefaultParagraphFont"/>
    <w:uiPriority w:val="99"/>
    <w:unhideWhenUsed/>
    <w:rsid w:val="00DB3502"/>
    <w:rPr>
      <w:color w:val="0563C1" w:themeColor="hyperlink"/>
      <w:u w:val="single"/>
    </w:rPr>
  </w:style>
  <w:style w:type="paragraph" w:styleId="Subtitle">
    <w:name w:val="Subtitle"/>
    <w:basedOn w:val="Normal"/>
    <w:next w:val="Normal"/>
    <w:link w:val="SubtitleChar"/>
    <w:uiPriority w:val="11"/>
    <w:qFormat/>
    <w:rsid w:val="002B5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51"/>
    <w:rPr>
      <w:rFonts w:eastAsiaTheme="minorEastAsia"/>
      <w:color w:val="5A5A5A" w:themeColor="text1" w:themeTint="A5"/>
      <w:spacing w:val="15"/>
    </w:rPr>
  </w:style>
  <w:style w:type="character" w:styleId="SubtleEmphasis">
    <w:name w:val="Subtle Emphasis"/>
    <w:basedOn w:val="DefaultParagraphFont"/>
    <w:uiPriority w:val="19"/>
    <w:qFormat/>
    <w:rsid w:val="002B5E51"/>
    <w:rPr>
      <w:i/>
      <w:iCs/>
      <w:color w:val="404040" w:themeColor="text1" w:themeTint="BF"/>
    </w:rPr>
  </w:style>
  <w:style w:type="paragraph" w:styleId="Caption">
    <w:name w:val="caption"/>
    <w:basedOn w:val="Normal"/>
    <w:next w:val="Normal"/>
    <w:uiPriority w:val="35"/>
    <w:unhideWhenUsed/>
    <w:qFormat/>
    <w:rsid w:val="00853B73"/>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F4F1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B3125C"/>
    <w:rPr>
      <w:color w:val="954F72" w:themeColor="followedHyperlink"/>
      <w:u w:val="single"/>
    </w:rPr>
  </w:style>
  <w:style w:type="table" w:styleId="TableGrid">
    <w:name w:val="Table Grid"/>
    <w:basedOn w:val="TableNormal"/>
    <w:uiPriority w:val="39"/>
    <w:rsid w:val="00FD6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C20BC9"/>
    <w:pPr>
      <w:numPr>
        <w:numId w:val="36"/>
      </w:numPr>
      <w:contextualSpacing/>
    </w:pPr>
  </w:style>
  <w:style w:type="character" w:styleId="CommentReference">
    <w:name w:val="annotation reference"/>
    <w:basedOn w:val="DefaultParagraphFont"/>
    <w:uiPriority w:val="99"/>
    <w:semiHidden/>
    <w:unhideWhenUsed/>
    <w:rsid w:val="00465B65"/>
    <w:rPr>
      <w:sz w:val="16"/>
      <w:szCs w:val="16"/>
    </w:rPr>
  </w:style>
  <w:style w:type="paragraph" w:styleId="CommentText">
    <w:name w:val="annotation text"/>
    <w:basedOn w:val="Normal"/>
    <w:link w:val="CommentTextChar"/>
    <w:uiPriority w:val="99"/>
    <w:semiHidden/>
    <w:unhideWhenUsed/>
    <w:rsid w:val="00465B65"/>
    <w:pPr>
      <w:spacing w:line="240" w:lineRule="auto"/>
    </w:pPr>
    <w:rPr>
      <w:sz w:val="20"/>
      <w:szCs w:val="20"/>
    </w:rPr>
  </w:style>
  <w:style w:type="character" w:customStyle="1" w:styleId="CommentTextChar">
    <w:name w:val="Comment Text Char"/>
    <w:basedOn w:val="DefaultParagraphFont"/>
    <w:link w:val="CommentText"/>
    <w:uiPriority w:val="99"/>
    <w:semiHidden/>
    <w:rsid w:val="00465B65"/>
    <w:rPr>
      <w:sz w:val="20"/>
      <w:szCs w:val="20"/>
    </w:rPr>
  </w:style>
  <w:style w:type="paragraph" w:styleId="CommentSubject">
    <w:name w:val="annotation subject"/>
    <w:basedOn w:val="CommentText"/>
    <w:next w:val="CommentText"/>
    <w:link w:val="CommentSubjectChar"/>
    <w:uiPriority w:val="99"/>
    <w:semiHidden/>
    <w:unhideWhenUsed/>
    <w:rsid w:val="00465B65"/>
    <w:rPr>
      <w:b/>
      <w:bCs/>
    </w:rPr>
  </w:style>
  <w:style w:type="character" w:customStyle="1" w:styleId="CommentSubjectChar">
    <w:name w:val="Comment Subject Char"/>
    <w:basedOn w:val="CommentTextChar"/>
    <w:link w:val="CommentSubject"/>
    <w:uiPriority w:val="99"/>
    <w:semiHidden/>
    <w:rsid w:val="00465B65"/>
    <w:rPr>
      <w:b/>
      <w:bCs/>
      <w:sz w:val="20"/>
      <w:szCs w:val="20"/>
    </w:rPr>
  </w:style>
  <w:style w:type="paragraph" w:styleId="BalloonText">
    <w:name w:val="Balloon Text"/>
    <w:basedOn w:val="Normal"/>
    <w:link w:val="BalloonTextChar"/>
    <w:uiPriority w:val="99"/>
    <w:semiHidden/>
    <w:unhideWhenUsed/>
    <w:rsid w:val="0046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1B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F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F4F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2E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12EC"/>
    <w:pPr>
      <w:ind w:left="720"/>
      <w:contextualSpacing/>
    </w:pPr>
  </w:style>
  <w:style w:type="character" w:customStyle="1" w:styleId="Heading2Char">
    <w:name w:val="Heading 2 Char"/>
    <w:basedOn w:val="DefaultParagraphFont"/>
    <w:link w:val="Heading2"/>
    <w:uiPriority w:val="9"/>
    <w:rsid w:val="00CB0E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D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C1B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F5"/>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DB3502"/>
    <w:pPr>
      <w:spacing w:after="0"/>
      <w:ind w:left="220"/>
    </w:pPr>
    <w:rPr>
      <w:smallCaps/>
      <w:sz w:val="20"/>
      <w:szCs w:val="20"/>
    </w:rPr>
  </w:style>
  <w:style w:type="paragraph" w:styleId="TOC1">
    <w:name w:val="toc 1"/>
    <w:basedOn w:val="Normal"/>
    <w:next w:val="Normal"/>
    <w:autoRedefine/>
    <w:uiPriority w:val="39"/>
    <w:unhideWhenUsed/>
    <w:rsid w:val="00DB3502"/>
    <w:pPr>
      <w:spacing w:before="120" w:after="120"/>
    </w:pPr>
    <w:rPr>
      <w:b/>
      <w:bCs/>
      <w:caps/>
      <w:sz w:val="20"/>
      <w:szCs w:val="20"/>
    </w:rPr>
  </w:style>
  <w:style w:type="paragraph" w:styleId="TOC3">
    <w:name w:val="toc 3"/>
    <w:basedOn w:val="Normal"/>
    <w:next w:val="Normal"/>
    <w:autoRedefine/>
    <w:uiPriority w:val="39"/>
    <w:unhideWhenUsed/>
    <w:rsid w:val="00DB3502"/>
    <w:pPr>
      <w:spacing w:after="0"/>
      <w:ind w:left="440"/>
    </w:pPr>
    <w:rPr>
      <w:i/>
      <w:iCs/>
      <w:sz w:val="20"/>
      <w:szCs w:val="20"/>
    </w:rPr>
  </w:style>
  <w:style w:type="paragraph" w:styleId="TOC4">
    <w:name w:val="toc 4"/>
    <w:basedOn w:val="Normal"/>
    <w:next w:val="Normal"/>
    <w:autoRedefine/>
    <w:uiPriority w:val="39"/>
    <w:unhideWhenUsed/>
    <w:rsid w:val="00DB3502"/>
    <w:pPr>
      <w:spacing w:after="0"/>
      <w:ind w:left="660"/>
    </w:pPr>
    <w:rPr>
      <w:sz w:val="18"/>
      <w:szCs w:val="18"/>
    </w:rPr>
  </w:style>
  <w:style w:type="paragraph" w:styleId="TOC5">
    <w:name w:val="toc 5"/>
    <w:basedOn w:val="Normal"/>
    <w:next w:val="Normal"/>
    <w:autoRedefine/>
    <w:uiPriority w:val="39"/>
    <w:unhideWhenUsed/>
    <w:rsid w:val="00DB3502"/>
    <w:pPr>
      <w:spacing w:after="0"/>
      <w:ind w:left="880"/>
    </w:pPr>
    <w:rPr>
      <w:sz w:val="18"/>
      <w:szCs w:val="18"/>
    </w:rPr>
  </w:style>
  <w:style w:type="paragraph" w:styleId="TOC6">
    <w:name w:val="toc 6"/>
    <w:basedOn w:val="Normal"/>
    <w:next w:val="Normal"/>
    <w:autoRedefine/>
    <w:uiPriority w:val="39"/>
    <w:unhideWhenUsed/>
    <w:rsid w:val="00DB3502"/>
    <w:pPr>
      <w:spacing w:after="0"/>
      <w:ind w:left="1100"/>
    </w:pPr>
    <w:rPr>
      <w:sz w:val="18"/>
      <w:szCs w:val="18"/>
    </w:rPr>
  </w:style>
  <w:style w:type="paragraph" w:styleId="TOC7">
    <w:name w:val="toc 7"/>
    <w:basedOn w:val="Normal"/>
    <w:next w:val="Normal"/>
    <w:autoRedefine/>
    <w:uiPriority w:val="39"/>
    <w:unhideWhenUsed/>
    <w:rsid w:val="00DB3502"/>
    <w:pPr>
      <w:spacing w:after="0"/>
      <w:ind w:left="1320"/>
    </w:pPr>
    <w:rPr>
      <w:sz w:val="18"/>
      <w:szCs w:val="18"/>
    </w:rPr>
  </w:style>
  <w:style w:type="paragraph" w:styleId="TOC8">
    <w:name w:val="toc 8"/>
    <w:basedOn w:val="Normal"/>
    <w:next w:val="Normal"/>
    <w:autoRedefine/>
    <w:uiPriority w:val="39"/>
    <w:unhideWhenUsed/>
    <w:rsid w:val="00DB3502"/>
    <w:pPr>
      <w:spacing w:after="0"/>
      <w:ind w:left="1540"/>
    </w:pPr>
    <w:rPr>
      <w:sz w:val="18"/>
      <w:szCs w:val="18"/>
    </w:rPr>
  </w:style>
  <w:style w:type="paragraph" w:styleId="TOC9">
    <w:name w:val="toc 9"/>
    <w:basedOn w:val="Normal"/>
    <w:next w:val="Normal"/>
    <w:autoRedefine/>
    <w:uiPriority w:val="39"/>
    <w:unhideWhenUsed/>
    <w:rsid w:val="00DB3502"/>
    <w:pPr>
      <w:spacing w:after="0"/>
      <w:ind w:left="1760"/>
    </w:pPr>
    <w:rPr>
      <w:sz w:val="18"/>
      <w:szCs w:val="18"/>
    </w:rPr>
  </w:style>
  <w:style w:type="character" w:styleId="Hyperlink">
    <w:name w:val="Hyperlink"/>
    <w:basedOn w:val="DefaultParagraphFont"/>
    <w:uiPriority w:val="99"/>
    <w:unhideWhenUsed/>
    <w:rsid w:val="00DB3502"/>
    <w:rPr>
      <w:color w:val="0563C1" w:themeColor="hyperlink"/>
      <w:u w:val="single"/>
    </w:rPr>
  </w:style>
  <w:style w:type="paragraph" w:styleId="Subtitle">
    <w:name w:val="Subtitle"/>
    <w:basedOn w:val="Normal"/>
    <w:next w:val="Normal"/>
    <w:link w:val="SubtitleChar"/>
    <w:uiPriority w:val="11"/>
    <w:qFormat/>
    <w:rsid w:val="002B5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E51"/>
    <w:rPr>
      <w:rFonts w:eastAsiaTheme="minorEastAsia"/>
      <w:color w:val="5A5A5A" w:themeColor="text1" w:themeTint="A5"/>
      <w:spacing w:val="15"/>
    </w:rPr>
  </w:style>
  <w:style w:type="character" w:styleId="SubtleEmphasis">
    <w:name w:val="Subtle Emphasis"/>
    <w:basedOn w:val="DefaultParagraphFont"/>
    <w:uiPriority w:val="19"/>
    <w:qFormat/>
    <w:rsid w:val="002B5E51"/>
    <w:rPr>
      <w:i/>
      <w:iCs/>
      <w:color w:val="404040" w:themeColor="text1" w:themeTint="BF"/>
    </w:rPr>
  </w:style>
  <w:style w:type="paragraph" w:styleId="Caption">
    <w:name w:val="caption"/>
    <w:basedOn w:val="Normal"/>
    <w:next w:val="Normal"/>
    <w:uiPriority w:val="35"/>
    <w:unhideWhenUsed/>
    <w:qFormat/>
    <w:rsid w:val="00853B73"/>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F4F1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B3125C"/>
    <w:rPr>
      <w:color w:val="954F72" w:themeColor="followedHyperlink"/>
      <w:u w:val="single"/>
    </w:rPr>
  </w:style>
  <w:style w:type="table" w:styleId="TableGrid">
    <w:name w:val="Table Grid"/>
    <w:basedOn w:val="TableNormal"/>
    <w:uiPriority w:val="39"/>
    <w:rsid w:val="00FD6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C20BC9"/>
    <w:pPr>
      <w:numPr>
        <w:numId w:val="36"/>
      </w:numPr>
      <w:contextualSpacing/>
    </w:pPr>
  </w:style>
  <w:style w:type="character" w:styleId="CommentReference">
    <w:name w:val="annotation reference"/>
    <w:basedOn w:val="DefaultParagraphFont"/>
    <w:uiPriority w:val="99"/>
    <w:semiHidden/>
    <w:unhideWhenUsed/>
    <w:rsid w:val="00465B65"/>
    <w:rPr>
      <w:sz w:val="16"/>
      <w:szCs w:val="16"/>
    </w:rPr>
  </w:style>
  <w:style w:type="paragraph" w:styleId="CommentText">
    <w:name w:val="annotation text"/>
    <w:basedOn w:val="Normal"/>
    <w:link w:val="CommentTextChar"/>
    <w:uiPriority w:val="99"/>
    <w:semiHidden/>
    <w:unhideWhenUsed/>
    <w:rsid w:val="00465B65"/>
    <w:pPr>
      <w:spacing w:line="240" w:lineRule="auto"/>
    </w:pPr>
    <w:rPr>
      <w:sz w:val="20"/>
      <w:szCs w:val="20"/>
    </w:rPr>
  </w:style>
  <w:style w:type="character" w:customStyle="1" w:styleId="CommentTextChar">
    <w:name w:val="Comment Text Char"/>
    <w:basedOn w:val="DefaultParagraphFont"/>
    <w:link w:val="CommentText"/>
    <w:uiPriority w:val="99"/>
    <w:semiHidden/>
    <w:rsid w:val="00465B65"/>
    <w:rPr>
      <w:sz w:val="20"/>
      <w:szCs w:val="20"/>
    </w:rPr>
  </w:style>
  <w:style w:type="paragraph" w:styleId="CommentSubject">
    <w:name w:val="annotation subject"/>
    <w:basedOn w:val="CommentText"/>
    <w:next w:val="CommentText"/>
    <w:link w:val="CommentSubjectChar"/>
    <w:uiPriority w:val="99"/>
    <w:semiHidden/>
    <w:unhideWhenUsed/>
    <w:rsid w:val="00465B65"/>
    <w:rPr>
      <w:b/>
      <w:bCs/>
    </w:rPr>
  </w:style>
  <w:style w:type="character" w:customStyle="1" w:styleId="CommentSubjectChar">
    <w:name w:val="Comment Subject Char"/>
    <w:basedOn w:val="CommentTextChar"/>
    <w:link w:val="CommentSubject"/>
    <w:uiPriority w:val="99"/>
    <w:semiHidden/>
    <w:rsid w:val="00465B65"/>
    <w:rPr>
      <w:b/>
      <w:bCs/>
      <w:sz w:val="20"/>
      <w:szCs w:val="20"/>
    </w:rPr>
  </w:style>
  <w:style w:type="paragraph" w:styleId="BalloonText">
    <w:name w:val="Balloon Text"/>
    <w:basedOn w:val="Normal"/>
    <w:link w:val="BalloonTextChar"/>
    <w:uiPriority w:val="99"/>
    <w:semiHidden/>
    <w:unhideWhenUsed/>
    <w:rsid w:val="0046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rrent/Malhar/blob/master/demos/src/main/java/com/datatorrent/demos/mroperator/MapOperator.java" TargetMode="External"/><Relationship Id="rId13" Type="http://schemas.openxmlformats.org/officeDocument/2006/relationships/hyperlink" Target="https://github.com/DataTorrent/Malhar/blob/master/demos/src/main/java/com/datatorrent/demos/mroperator/LogsCountApplication.java" TargetMode="External"/><Relationship Id="rId18" Type="http://schemas.openxmlformats.org/officeDocument/2006/relationships/hyperlink" Target="https://github.com/DataTorrent/Malhar/tree/master/demos/src/main/resources/com/datatorrent/demos/mroperator/sample2.tx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datatorrent.com/docs/guides/OperationandInstallationGuide.html" TargetMode="External"/><Relationship Id="rId7" Type="http://schemas.openxmlformats.org/officeDocument/2006/relationships/hyperlink" Target="http://hadoop.apache.org/" TargetMode="External"/><Relationship Id="rId12" Type="http://schemas.openxmlformats.org/officeDocument/2006/relationships/hyperlink" Target="https://github.com/DataTorrent/Malhar/blob/master/library/src/main/java/com/datatorrent/lib/io/fs/AbstractHdfsOutputOperator.java" TargetMode="External"/><Relationship Id="rId17" Type="http://schemas.openxmlformats.org/officeDocument/2006/relationships/hyperlink" Target="https://github.com/DataTorrent/Malhar/tree/master/demos/src/main/resources/com/datatorrent/demos/mroperator/sample1.txt"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taTorrent/Malhar/tree/master/demos/src/main/resources/com/datatorrent/demos/mroperator" TargetMode="External"/><Relationship Id="rId20" Type="http://schemas.openxmlformats.org/officeDocument/2006/relationships/image" Target="media/image1.png"/><Relationship Id="rId29" Type="http://schemas.openxmlformats.org/officeDocument/2006/relationships/hyperlink" Target="http://apache.hadoop.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taTorrent/Malhar/blob/master/demos/src/main/java/com/datatorrent/demos/mroperator/HdfsKeyValOutputOperator.java"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github.com/DataTorrent/Malhar/tree/master/demos/src/main/resources/com/datatorrent/demos/mroperato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DataTorrent/Malhar/blob/master/demos/src/main/java/com/datatorrent/demos/mroperator/ReduceOperator.java" TargetMode="External"/><Relationship Id="rId19" Type="http://schemas.openxmlformats.org/officeDocument/2006/relationships/hyperlink" Target="https://github.com/DataTorrent/Malhar/tree/master/demos/src/main/resources/com/datatorrent/demos/mroperator/sample3.tx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DataTorrent/Malhar/blob/master/library/src/main/java/com/datatorrent/lib/io/fs/AbstractHDFSInputOperator.java" TargetMode="External"/><Relationship Id="rId14" Type="http://schemas.openxmlformats.org/officeDocument/2006/relationships/hyperlink" Target="https://github.com/DataTorrent/Malhar/blob/master/demos/src/main/java/com/datatorrent/demos/mroperator/LogCountsPerHour.java"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7A250-B163-4734-AB13-D51E90BCA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pramod</cp:lastModifiedBy>
  <cp:revision>2</cp:revision>
  <dcterms:created xsi:type="dcterms:W3CDTF">2014-03-28T20:59:00Z</dcterms:created>
  <dcterms:modified xsi:type="dcterms:W3CDTF">2014-03-28T20:59:00Z</dcterms:modified>
</cp:coreProperties>
</file>